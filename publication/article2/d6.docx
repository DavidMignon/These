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59" w:before="0" w:after="87"/>
        <w:ind w:left="0" w:right="46" w:hanging="0"/>
        <w:jc w:val="center"/>
        <w:rPr>
          <w:b/>
          <w:sz w:val="34"/>
          <w:lang w:val="en-US"/>
        </w:rPr>
      </w:pPr>
      <w:r>
        <w:rPr>
          <w:b/>
          <w:sz w:val="34"/>
          <w:lang w:val="en-US"/>
        </w:rPr>
        <w:t>Computational design of PDZ domains:</w:t>
      </w:r>
    </w:p>
    <w:p>
      <w:pPr>
        <w:pStyle w:val="Heading1"/>
        <w:numPr>
          <w:ilvl w:val="0"/>
          <w:numId w:val="2"/>
        </w:numPr>
        <w:spacing w:before="0" w:after="459"/>
        <w:ind w:left="-5" w:right="0" w:hanging="360"/>
        <w:rPr>
          <w:lang w:val="en-US"/>
        </w:rPr>
      </w:pPr>
      <w:r>
        <w:rPr>
          <w:lang w:val="en-US"/>
        </w:rPr>
        <w:t>parameterization and performance of a simple model</w:t>
      </w:r>
    </w:p>
    <w:p>
      <w:pPr>
        <w:pStyle w:val="Normal"/>
        <w:spacing w:lineRule="auto" w:line="264" w:before="0" w:after="68"/>
        <w:ind w:left="248" w:right="284" w:hanging="10"/>
        <w:jc w:val="center"/>
        <w:rPr>
          <w:lang w:val="en-US"/>
        </w:rPr>
      </w:pPr>
      <w:r>
        <w:rPr>
          <w:lang w:val="en-US"/>
        </w:rPr>
        <w:t>David Mignon</w:t>
      </w:r>
      <w:r>
        <w:rPr>
          <w:vertAlign w:val="superscript"/>
          <w:lang w:val="en-US"/>
        </w:rPr>
        <w:t>1</w:t>
      </w:r>
      <w:r>
        <w:rPr>
          <w:i/>
          <w:vertAlign w:val="superscript"/>
          <w:lang w:val="en-US"/>
        </w:rPr>
        <w:t>,</w:t>
      </w:r>
      <w:r>
        <w:rPr>
          <w:vertAlign w:val="superscript"/>
          <w:lang w:val="en-US"/>
        </w:rPr>
        <w:t>3</w:t>
      </w:r>
      <w:r>
        <w:rPr>
          <w:lang w:val="en-US"/>
        </w:rPr>
        <w:t>, Nicolas Panel</w:t>
      </w:r>
      <w:r>
        <w:rPr>
          <w:vertAlign w:val="superscript"/>
          <w:lang w:val="en-US"/>
        </w:rPr>
        <w:t>1</w:t>
      </w:r>
      <w:r>
        <w:rPr>
          <w:i/>
          <w:vertAlign w:val="superscript"/>
          <w:lang w:val="en-US"/>
        </w:rPr>
        <w:t>,</w:t>
      </w:r>
      <w:r>
        <w:rPr>
          <w:vertAlign w:val="superscript"/>
          <w:lang w:val="en-US"/>
        </w:rPr>
        <w:t>3</w:t>
      </w:r>
      <w:r>
        <w:rPr>
          <w:lang w:val="en-US"/>
        </w:rPr>
        <w:t>, Xingyu Chen</w:t>
      </w:r>
      <w:r>
        <w:rPr>
          <w:vertAlign w:val="superscript"/>
          <w:lang w:val="en-US"/>
        </w:rPr>
        <w:t>1</w:t>
      </w:r>
      <w:r>
        <w:rPr>
          <w:lang w:val="en-US"/>
        </w:rPr>
        <w:t>, Ernesto Fuentes</w:t>
      </w:r>
      <w:r>
        <w:rPr>
          <w:vertAlign w:val="superscript"/>
          <w:lang w:val="en-US"/>
        </w:rPr>
        <w:t xml:space="preserve">2 </w:t>
      </w:r>
      <w:r>
        <w:rPr>
          <w:lang w:val="en-US"/>
        </w:rPr>
        <w:t>and Thomas</w:t>
      </w:r>
    </w:p>
    <w:p>
      <w:pPr>
        <w:pStyle w:val="Normal"/>
        <w:spacing w:lineRule="auto" w:line="264" w:before="0" w:after="674"/>
        <w:ind w:left="248" w:right="294" w:hanging="10"/>
        <w:jc w:val="center"/>
        <w:rPr>
          <w:vertAlign w:val="superscript"/>
          <w:lang w:val="en-US"/>
        </w:rPr>
      </w:pPr>
      <w:r>
        <w:rPr>
          <w:lang w:val="en-US"/>
        </w:rPr>
        <w:t>Simonson</w:t>
      </w:r>
      <w:r>
        <w:rPr>
          <w:vertAlign w:val="superscript"/>
          <w:lang w:val="en-US"/>
        </w:rPr>
        <w:t>1</w:t>
      </w:r>
      <w:r>
        <w:rPr>
          <w:i/>
          <w:vertAlign w:val="superscript"/>
          <w:lang w:val="en-US"/>
        </w:rPr>
        <w:t>,</w:t>
      </w:r>
      <w:r>
        <w:rPr>
          <w:vertAlign w:val="superscript"/>
          <w:lang w:val="en-US"/>
        </w:rPr>
        <w:t>∗</w:t>
      </w:r>
    </w:p>
    <w:p>
      <w:pPr>
        <w:pStyle w:val="Normal"/>
        <w:spacing w:lineRule="auto" w:line="319" w:before="0" w:after="3"/>
        <w:ind w:left="10" w:right="0" w:hanging="10"/>
        <w:jc w:val="center"/>
        <w:rPr>
          <w:lang w:val="en-US"/>
        </w:rPr>
      </w:pPr>
      <w:r>
        <w:rPr>
          <w:vertAlign w:val="superscript"/>
          <w:lang w:val="en-US"/>
        </w:rPr>
        <w:t>1</w:t>
      </w:r>
      <w:r>
        <w:rPr>
          <w:lang w:val="en-US"/>
        </w:rPr>
        <w:t xml:space="preserve">Laboratoire de Biochimie (UMR CNRS 7654), Ecole Polytechnique, Palaiseau, France </w:t>
      </w:r>
      <w:r>
        <w:rPr>
          <w:vertAlign w:val="superscript"/>
          <w:lang w:val="en-US"/>
        </w:rPr>
        <w:t>2</w:t>
      </w:r>
      <w:r>
        <w:rPr>
          <w:lang w:val="en-US"/>
        </w:rPr>
        <w:t>Department of Biochemistry, Roy J. and Lucille A. Carver College of Medicine, and</w:t>
      </w:r>
    </w:p>
    <w:p>
      <w:pPr>
        <w:pStyle w:val="Normal"/>
        <w:spacing w:lineRule="auto" w:line="264" w:before="0" w:after="34"/>
        <w:ind w:left="10" w:right="0" w:hanging="10"/>
        <w:jc w:val="center"/>
        <w:rPr>
          <w:lang w:val="en-US"/>
        </w:rPr>
      </w:pPr>
      <w:r>
        <w:rPr>
          <w:lang w:val="en-US"/>
        </w:rPr>
        <w:t>Holden Comprehensive Cancer Center, University of Iowa, Iowa City, Iowa 52242-1109, United States</w:t>
      </w:r>
    </w:p>
    <w:p>
      <w:pPr>
        <w:pStyle w:val="Normal"/>
        <w:spacing w:lineRule="auto" w:line="264" w:before="0" w:after="7317"/>
        <w:ind w:left="248" w:right="284" w:hanging="10"/>
        <w:jc w:val="center"/>
        <w:rPr>
          <w:rStyle w:val="InternetLink"/>
          <w:lang w:val="en-US"/>
        </w:rPr>
      </w:pPr>
      <w:r>
        <w:rPr>
          <w:vertAlign w:val="superscript"/>
          <w:lang w:val="en-US"/>
        </w:rPr>
        <w:t>3</w:t>
      </w:r>
      <w:r>
        <w:rPr>
          <w:lang w:val="en-US"/>
        </w:rPr>
        <w:t xml:space="preserve">Joint first authors. </w:t>
      </w:r>
      <w:r>
        <w:rPr>
          <w:vertAlign w:val="superscript"/>
          <w:lang w:val="en-US"/>
        </w:rPr>
        <w:t>∗</w:t>
      </w:r>
      <w:r>
        <w:rPr>
          <w:lang w:val="en-US"/>
        </w:rPr>
        <w:t xml:space="preserve">Corresponding author: </w:t>
      </w:r>
      <w:hyperlink r:id="rId2">
        <w:r>
          <w:rPr>
            <w:rStyle w:val="InternetLink"/>
            <w:lang w:val="en-US"/>
          </w:rPr>
          <w:t>thomas.simonson@polytechnique.fr</w:t>
        </w:r>
      </w:hyperlink>
    </w:p>
    <w:p>
      <w:pPr>
        <w:pStyle w:val="Heading2"/>
        <w:numPr>
          <w:ilvl w:val="0"/>
          <w:numId w:val="2"/>
        </w:numPr>
        <w:ind w:left="-5" w:right="47" w:hanging="360"/>
        <w:rPr>
          <w:lang w:val="en-US"/>
        </w:rPr>
      </w:pPr>
      <w:r>
        <w:rPr>
          <w:lang w:val="en-US"/>
        </w:rPr>
        <w:t>Abstract</w:t>
      </w:r>
    </w:p>
    <w:p>
      <w:pPr>
        <w:pStyle w:val="Normal"/>
        <w:ind w:left="-5" w:right="32" w:hanging="10"/>
        <w:rPr>
          <w:lang w:val="en-US"/>
        </w:rPr>
      </w:pPr>
      <w:r>
        <w:rPr>
          <w:lang w:val="en-US"/>
        </w:rPr>
        <w:t xml:space="preserve">PDZ domains help direct protein-protein interactions and have been extensively studied and engineered. Here, a protein design energy function </w:t>
      </w:r>
      <w:del w:id="0" w:author="Unknown Author" w:date="2016-11-03T09:05:00Z">
        <w:r>
          <w:rPr>
            <w:lang w:val="en-US"/>
          </w:rPr>
          <w:delText>i</w:delText>
        </w:r>
      </w:del>
      <w:ins w:id="1" w:author="Unknown Author" w:date="2016-11-03T09:05:00Z">
        <w:r>
          <w:rPr>
            <w:lang w:val="en-US"/>
          </w:rPr>
          <w:t>wa</w:t>
        </w:r>
      </w:ins>
      <w:r>
        <w:rPr>
          <w:lang w:val="en-US"/>
        </w:rPr>
        <w:t xml:space="preserve">s optimized for a small set of PDZ domains. It combines a molecular mechanics protein energy, Generalized Born solvent, and an empirical unfolded state model characterized by amino acid type-dependent chemical potentials. These </w:t>
      </w:r>
      <w:del w:id="2" w:author="Unknown Author" w:date="2016-11-03T09:05:00Z">
        <w:r>
          <w:rPr>
            <w:lang w:val="en-US"/>
          </w:rPr>
          <w:delText>a</w:delText>
        </w:r>
      </w:del>
      <w:ins w:id="3" w:author="Unknown Author" w:date="2016-11-03T09:05:00Z">
        <w:r>
          <w:rPr>
            <w:lang w:val="en-US"/>
          </w:rPr>
          <w:t>we</w:t>
        </w:r>
      </w:ins>
      <w:r>
        <w:rPr>
          <w:lang w:val="en-US"/>
        </w:rPr>
        <w:t xml:space="preserve">re optimized using a maximum likelihood formalism and several </w:t>
      </w:r>
      <w:del w:id="4" w:author="Unknown Author" w:date="2016-11-03T09:11:00Z">
        <w:r>
          <w:rPr>
            <w:lang w:val="en-US"/>
          </w:rPr>
          <w:delText>implementation</w:delText>
        </w:r>
      </w:del>
      <w:ins w:id="5" w:author="Unknown Author" w:date="2016-11-03T09:11:00Z">
        <w:r>
          <w:rPr>
            <w:lang w:val="en-US"/>
          </w:rPr>
          <w:t>model</w:t>
        </w:r>
      </w:ins>
      <w:r>
        <w:rPr>
          <w:lang w:val="en-US"/>
        </w:rPr>
        <w:t xml:space="preserve"> variants. Sequences designed with the best variants </w:t>
      </w:r>
      <w:del w:id="6" w:author="Unknown Author" w:date="2016-11-03T09:06:00Z">
        <w:r>
          <w:rPr>
            <w:lang w:val="en-US"/>
          </w:rPr>
          <w:delText>ar</w:delText>
        </w:r>
      </w:del>
      <w:ins w:id="7" w:author="Unknown Author" w:date="2016-11-03T09:06:00Z">
        <w:r>
          <w:rPr>
            <w:lang w:val="en-US"/>
          </w:rPr>
          <w:t>wer</w:t>
        </w:r>
      </w:ins>
      <w:r>
        <w:rPr>
          <w:lang w:val="en-US"/>
        </w:rPr>
        <w:t>e almost all recognized by the Superfamily fold recognition tool and ha</w:t>
      </w:r>
      <w:ins w:id="8" w:author="Unknown Author" w:date="2016-11-03T09:06:00Z">
        <w:r>
          <w:rPr>
            <w:lang w:val="en-US"/>
          </w:rPr>
          <w:t>d</w:t>
        </w:r>
      </w:ins>
      <w:del w:id="9" w:author="Unknown Author" w:date="2016-11-03T09:06:00Z">
        <w:r>
          <w:rPr>
            <w:lang w:val="en-US"/>
          </w:rPr>
          <w:delText>ve</w:delText>
        </w:r>
      </w:del>
      <w:r>
        <w:rPr>
          <w:lang w:val="en-US"/>
        </w:rPr>
        <w:t xml:space="preserve"> similarity scores relative to </w:t>
      </w:r>
      <w:del w:id="10" w:author="Unknown Author" w:date="2016-11-03T09:12:00Z">
        <w:r>
          <w:rPr>
            <w:lang w:val="en-US"/>
          </w:rPr>
          <w:delText>experimental</w:delText>
        </w:r>
      </w:del>
      <w:ins w:id="11" w:author="Unknown Author" w:date="2016-11-03T09:12:00Z">
        <w:r>
          <w:rPr>
            <w:lang w:val="en-US"/>
          </w:rPr>
          <w:t>natural</w:t>
        </w:r>
      </w:ins>
      <w:r>
        <w:rPr>
          <w:lang w:val="en-US"/>
        </w:rPr>
        <w:t xml:space="preserve"> sequences comparable to similarities between natural PDZ domains and to sequences designed with the Rosetta software. Three Tiam1 designs proved stable in 200–500 ns molecular dynamics simulations. The </w:t>
      </w:r>
      <w:ins w:id="12" w:author="Unknown Author" w:date="2016-11-03T09:12:00Z">
        <w:r>
          <w:rPr>
            <w:lang w:val="en-US"/>
          </w:rPr>
          <w:t xml:space="preserve">optimized </w:t>
        </w:r>
      </w:ins>
      <w:r>
        <w:rPr>
          <w:lang w:val="en-US"/>
        </w:rPr>
        <w:t xml:space="preserve">model </w:t>
      </w:r>
      <w:del w:id="13" w:author="Unknown Author" w:date="2016-11-03T09:07:00Z">
        <w:r>
          <w:rPr>
            <w:lang w:val="en-US"/>
          </w:rPr>
          <w:delText>i</w:delText>
        </w:r>
      </w:del>
      <w:ins w:id="14" w:author="Unknown Author" w:date="2016-11-03T09:07:00Z">
        <w:r>
          <w:rPr>
            <w:lang w:val="en-US"/>
          </w:rPr>
          <w:t>wa</w:t>
        </w:r>
      </w:ins>
      <w:r>
        <w:rPr>
          <w:lang w:val="en-US"/>
        </w:rPr>
        <w:t xml:space="preserve">s then used to redesign the hydrophobic core of four of the PDZ domains, by gradually varying a </w:t>
      </w:r>
      <w:del w:id="15" w:author="Unknown Author" w:date="2016-11-03T09:13:00Z">
        <w:r>
          <w:rPr>
            <w:lang w:val="en-US"/>
          </w:rPr>
          <w:delText>bias potential</w:delText>
        </w:r>
      </w:del>
      <w:ins w:id="16" w:author="Unknown Author" w:date="2016-11-03T09:13:00Z">
        <w:r>
          <w:rPr>
            <w:lang w:val="en-US"/>
          </w:rPr>
          <w:t>an energy term</w:t>
        </w:r>
      </w:ins>
      <w:r>
        <w:rPr>
          <w:lang w:val="en-US"/>
        </w:rPr>
        <w:t xml:space="preserve"> that alters the chemical potential of hydrophobic amino acid types. The tendency of each position to retain, lose, or gain a hydrophobic character represents a novel, structure-based</w:t>
      </w:r>
      <w:ins w:id="17" w:author="Unknown Author" w:date="2016-11-03T10:04:00Z">
        <w:r>
          <w:rPr>
            <w:lang w:val="en-US"/>
          </w:rPr>
          <w:t xml:space="preserve"> </w:t>
        </w:r>
      </w:ins>
      <w:del w:id="18" w:author="Unknown Author" w:date="2016-11-03T10:04:00Z">
        <w:r>
          <w:rPr>
            <w:lang w:val="en-US"/>
          </w:rPr>
          <w:delText xml:space="preserve"> measure of</w:delText>
        </w:r>
      </w:del>
      <w:r>
        <w:rPr>
          <w:lang w:val="en-US"/>
        </w:rPr>
        <w:t xml:space="preserve"> hydrophobicity</w:t>
      </w:r>
      <w:ins w:id="19" w:author="Unknown Author" w:date="2016-11-03T10:04:00Z">
        <w:r>
          <w:rPr>
            <w:lang w:val="en-US"/>
          </w:rPr>
          <w:t xml:space="preserve"> index</w:t>
        </w:r>
      </w:ins>
      <w:r>
        <w:rPr>
          <w:lang w:val="en-US"/>
        </w:rPr>
        <w:t xml:space="preserve">, whose mean value differs by a factor of two between </w:t>
      </w:r>
      <w:del w:id="20" w:author="Unknown Author" w:date="2016-11-03T09:19:00Z">
        <w:r>
          <w:rPr>
            <w:lang w:val="en-US"/>
          </w:rPr>
          <w:delText>some</w:delText>
        </w:r>
      </w:del>
      <w:ins w:id="21" w:author="Unknown Author" w:date="2016-11-03T09:19:00Z">
        <w:r>
          <w:rPr>
            <w:lang w:val="en-US"/>
          </w:rPr>
          <w:t>two of the</w:t>
        </w:r>
      </w:ins>
      <w:r>
        <w:rPr>
          <w:lang w:val="en-US"/>
        </w:rPr>
        <w:t xml:space="preserve"> proteins. In a second application, we redesign</w:t>
      </w:r>
      <w:ins w:id="22" w:author="Unknown Author" w:date="2016-11-03T09:07:00Z">
        <w:r>
          <w:rPr>
            <w:lang w:val="en-US"/>
          </w:rPr>
          <w:t>ed</w:t>
        </w:r>
      </w:ins>
      <w:r>
        <w:rPr>
          <w:lang w:val="en-US"/>
        </w:rPr>
        <w:t xml:space="preserve"> four Tiam1 positions involved in peptide binding and specificity, three of which are part of the hydrophobic core. The calculations </w:t>
      </w:r>
      <w:del w:id="23" w:author="Unknown Author" w:date="2016-11-03T09:08:00Z">
        <w:r>
          <w:rPr>
            <w:lang w:val="en-US"/>
          </w:rPr>
          <w:delText>a</w:delText>
        </w:r>
      </w:del>
      <w:ins w:id="24" w:author="Unknown Author" w:date="2016-11-03T09:08:00Z">
        <w:r>
          <w:rPr>
            <w:lang w:val="en-US"/>
          </w:rPr>
          <w:t>we</w:t>
        </w:r>
      </w:ins>
      <w:r>
        <w:rPr>
          <w:lang w:val="en-US"/>
        </w:rPr>
        <w:t xml:space="preserve">re done for the apo protein and </w:t>
      </w:r>
      <w:del w:id="25" w:author="Unknown Author" w:date="2016-11-03T09:20:00Z">
        <w:r>
          <w:rPr>
            <w:lang w:val="en-US"/>
          </w:rPr>
          <w:delText xml:space="preserve">with </w:delText>
        </w:r>
      </w:del>
      <w:r>
        <w:rPr>
          <w:lang w:val="en-US"/>
        </w:rPr>
        <w:t xml:space="preserve">two </w:t>
      </w:r>
      <w:del w:id="26" w:author="Unknown Author" w:date="2016-11-03T09:20:00Z">
        <w:r>
          <w:rPr>
            <w:lang w:val="en-US"/>
          </w:rPr>
          <w:delText>different</w:delText>
        </w:r>
      </w:del>
      <w:ins w:id="27" w:author="Unknown Author" w:date="2016-11-03T09:20:00Z">
        <w:r>
          <w:rPr>
            <w:lang w:val="en-US"/>
          </w:rPr>
          <w:t>distinct</w:t>
        </w:r>
      </w:ins>
      <w:r>
        <w:rPr>
          <w:lang w:val="en-US"/>
        </w:rPr>
        <w:t xml:space="preserve"> </w:t>
      </w:r>
      <w:ins w:id="28" w:author="Unknown Author" w:date="2016-11-03T09:20:00Z">
        <w:r>
          <w:rPr>
            <w:lang w:val="en-US"/>
          </w:rPr>
          <w:t>protein/</w:t>
        </w:r>
      </w:ins>
      <w:r>
        <w:rPr>
          <w:lang w:val="en-US"/>
        </w:rPr>
        <w:t xml:space="preserve">peptide </w:t>
      </w:r>
      <w:ins w:id="29" w:author="Unknown Author" w:date="2016-11-03T09:20:00Z">
        <w:r>
          <w:rPr>
            <w:lang w:val="en-US"/>
          </w:rPr>
          <w:t>complexes</w:t>
        </w:r>
      </w:ins>
      <w:del w:id="30" w:author="Unknown Author" w:date="2016-11-03T09:20:00Z">
        <w:r>
          <w:rPr>
            <w:lang w:val="en-US"/>
          </w:rPr>
          <w:delText>ligands</w:delText>
        </w:r>
      </w:del>
      <w:r>
        <w:rPr>
          <w:lang w:val="en-US"/>
        </w:rPr>
        <w:t xml:space="preserve">. The designed sequences </w:t>
      </w:r>
      <w:del w:id="31" w:author="Unknown Author" w:date="2016-11-03T09:09:00Z">
        <w:r>
          <w:rPr>
            <w:lang w:val="en-US"/>
          </w:rPr>
          <w:delText>a</w:delText>
        </w:r>
      </w:del>
      <w:r>
        <w:rPr>
          <w:lang w:val="en-US"/>
        </w:rPr>
        <w:t>re homologous to the wildtype sequence</w:t>
      </w:r>
      <w:del w:id="32" w:author="Unknown Author" w:date="2016-11-03T09:44:00Z">
        <w:r>
          <w:rPr>
            <w:lang w:val="en-US"/>
          </w:rPr>
          <w:delText>, LKLL,</w:delText>
        </w:r>
      </w:del>
      <w:r>
        <w:rPr>
          <w:lang w:val="en-US"/>
        </w:rPr>
        <w:t xml:space="preserve"> and an experimental quadruple mutant</w:t>
      </w:r>
      <w:del w:id="33" w:author="Unknown Author" w:date="2016-11-03T09:44:00Z">
        <w:r>
          <w:rPr>
            <w:lang w:val="en-US"/>
          </w:rPr>
          <w:delText>, MEFV,</w:delText>
        </w:r>
      </w:del>
      <w:r>
        <w:rPr>
          <w:lang w:val="en-US"/>
        </w:rPr>
        <w:t xml:space="preserve"> that has different affinities for the two peptides. </w:t>
      </w:r>
      <w:del w:id="34" w:author="Unknown Author" w:date="2016-11-03T09:43:00Z">
        <w:r>
          <w:rPr>
            <w:lang w:val="en-US"/>
          </w:rPr>
          <w:delText>Experimental</w:delText>
        </w:r>
      </w:del>
      <w:ins w:id="35" w:author="Unknown Author" w:date="2016-11-03T09:43:00Z">
        <w:r>
          <w:rPr>
            <w:lang w:val="en-US"/>
          </w:rPr>
          <w:t>The calculated</w:t>
        </w:r>
      </w:ins>
      <w:r>
        <w:rPr>
          <w:lang w:val="en-US"/>
        </w:rPr>
        <w:t xml:space="preserve"> affinity differences between </w:t>
      </w:r>
      <w:ins w:id="36" w:author="Unknown Author" w:date="2016-11-03T09:43:00Z">
        <w:r>
          <w:rPr>
            <w:lang w:val="en-US"/>
          </w:rPr>
          <w:t xml:space="preserve">designed </w:t>
        </w:r>
      </w:ins>
      <w:r>
        <w:rPr>
          <w:lang w:val="en-US"/>
        </w:rPr>
        <w:t xml:space="preserve">protein variants </w:t>
      </w:r>
      <w:del w:id="37" w:author="Unknown Author" w:date="2016-11-03T09:09:00Z">
        <w:r>
          <w:rPr>
            <w:lang w:val="en-US"/>
          </w:rPr>
          <w:delText>a</w:delText>
        </w:r>
      </w:del>
      <w:del w:id="38" w:author="Unknown Author" w:date="2016-11-03T09:43:00Z">
        <w:r>
          <w:rPr>
            <w:lang w:val="en-US"/>
          </w:rPr>
          <w:delText xml:space="preserve">re </w:delText>
        </w:r>
      </w:del>
      <w:r>
        <w:rPr>
          <w:lang w:val="en-US"/>
        </w:rPr>
        <w:t>reproduce</w:t>
      </w:r>
      <w:del w:id="39" w:author="Unknown Author" w:date="2016-11-03T09:43:00Z">
        <w:r>
          <w:rPr>
            <w:lang w:val="en-US"/>
          </w:rPr>
          <w:delText>d</w:delText>
        </w:r>
      </w:del>
      <w:ins w:id="40" w:author="Unknown Author" w:date="2016-11-03T09:43:00Z">
        <w:r>
          <w:rPr>
            <w:lang w:val="en-US"/>
          </w:rPr>
          <w:t xml:space="preserve"> </w:t>
        </w:r>
      </w:ins>
      <w:ins w:id="41" w:author="Unknown Author" w:date="2016-11-03T09:44:00Z">
        <w:r>
          <w:rPr>
            <w:lang w:val="en-US"/>
          </w:rPr>
          <w:t>experimental data</w:t>
        </w:r>
      </w:ins>
      <w:r>
        <w:rPr>
          <w:lang w:val="en-US"/>
        </w:rPr>
        <w:t xml:space="preserve"> qualitatively.</w:t>
      </w:r>
    </w:p>
    <w:p>
      <w:pPr>
        <w:pStyle w:val="Heading2"/>
        <w:numPr>
          <w:ilvl w:val="0"/>
          <w:numId w:val="2"/>
        </w:numPr>
        <w:ind w:left="-5" w:right="47" w:hanging="360"/>
        <w:rPr>
          <w:lang w:val="en-US"/>
        </w:rPr>
      </w:pPr>
      <w:r>
        <w:rPr>
          <w:lang w:val="en-US"/>
        </w:rPr>
      </w:r>
    </w:p>
    <w:p>
      <w:pPr>
        <w:pStyle w:val="Heading2"/>
        <w:numPr>
          <w:ilvl w:val="0"/>
          <w:numId w:val="2"/>
        </w:numPr>
        <w:ind w:left="-5" w:right="47" w:hanging="360"/>
        <w:rPr>
          <w:lang w:val="en-US"/>
        </w:rPr>
      </w:pPr>
      <w:r>
        <w:rPr>
          <w:lang w:val="en-US"/>
        </w:rPr>
        <w:t>Author summary</w:t>
      </w:r>
    </w:p>
    <w:p>
      <w:pPr>
        <w:pStyle w:val="Normal"/>
        <w:ind w:left="-5" w:right="32" w:hanging="10"/>
        <w:rPr>
          <w:lang w:val="en-US"/>
        </w:rPr>
      </w:pPr>
      <w:r>
        <w:rPr>
          <w:lang w:val="en-US"/>
        </w:rPr>
        <w:t>Computational protein design is an emerging method that seeks to engineer new properties into proteins by mimicking the natural mechanisms of mutation and selection. Proteins that help organize networks of interactions in cells, like PDZ domains, are attractive targets. The space of possible sequences grows exponentially with protein size, making the problem tremendously complex. Thus, new models and parameterizations still need to be developed and explored. Here, we parameterize one such model, using statistical inference to choose optimal parameter values. We generate millions of theoretical sequences using a powerful Monte Carlo exploration and we compare them to natural sequences, to determine the predictive power of the model. Results are encouraging, so that two applications are carried out. First, we do simulations that are increasingly biased towards hydrophobic residue types, which then invade the protein from the inside out; this gives a measure of the structure’s susceptibility to, or tolerance of hydrophobic groups. Second, we study four positions in the Tiam1 PDZ domain that help establish specific binding of its partners, and we allow them to mutate. This provides another test of predictive power, and suggests mutations that might alter Tiam1 specificity, a step towards cellular network engineering.</w:t>
      </w:r>
    </w:p>
    <w:p>
      <w:pPr>
        <w:pStyle w:val="Heading1"/>
        <w:pageBreakBefore/>
        <w:numPr>
          <w:ilvl w:val="0"/>
          <w:numId w:val="2"/>
        </w:numPr>
        <w:spacing w:before="0" w:after="153"/>
        <w:ind w:left="566" w:right="0" w:hanging="360"/>
        <w:rPr/>
      </w:pPr>
      <w:r>
        <w:rPr/>
        <w:t>Introduction</w:t>
      </w:r>
    </w:p>
    <w:p>
      <w:pPr>
        <w:pStyle w:val="Normal"/>
        <w:ind w:left="-5" w:right="32" w:hanging="10"/>
        <w:rPr>
          <w:lang w:val="en-US"/>
        </w:rPr>
      </w:pPr>
      <w:r>
        <w:rPr>
          <w:lang w:val="en-US"/>
        </w:rPr>
        <w:t>PDZ domains (</w:t>
      </w:r>
      <w:del w:id="42" w:author="Unknown Author" w:date="2016-11-03T09:46:00Z">
        <w:r>
          <w:rPr>
            <w:lang w:val="en-US"/>
          </w:rPr>
          <w:delText xml:space="preserve">for </w:delText>
        </w:r>
      </w:del>
      <w:r>
        <w:rPr>
          <w:lang w:val="en-US"/>
        </w:rPr>
        <w:t>“</w:t>
      </w:r>
      <w:del w:id="43" w:author="Unknown Author" w:date="2016-11-03T09:46:00Z">
        <w:r>
          <w:rPr>
            <w:lang w:val="en-US"/>
          </w:rPr>
          <w:delText>p</w:delText>
        </w:r>
      </w:del>
      <w:ins w:id="44" w:author="Unknown Author" w:date="2016-11-03T09:46:00Z">
        <w:r>
          <w:rPr>
            <w:lang w:val="en-US"/>
          </w:rPr>
          <w:t>P</w:t>
        </w:r>
      </w:ins>
      <w:r>
        <w:rPr>
          <w:lang w:val="en-US"/>
        </w:rPr>
        <w:t>ostsynaptic density-95/</w:t>
      </w:r>
      <w:del w:id="45" w:author="Unknown Author" w:date="2016-11-03T09:46:00Z">
        <w:r>
          <w:rPr>
            <w:lang w:val="en-US"/>
          </w:rPr>
          <w:delText>d</w:delText>
        </w:r>
      </w:del>
      <w:ins w:id="46" w:author="Unknown Author" w:date="2016-11-03T09:46:00Z">
        <w:r>
          <w:rPr>
            <w:lang w:val="en-US"/>
          </w:rPr>
          <w:t>D</w:t>
        </w:r>
      </w:ins>
      <w:r>
        <w:rPr>
          <w:lang w:val="en-US"/>
        </w:rPr>
        <w:t>iscs large/</w:t>
      </w:r>
      <w:del w:id="47" w:author="Unknown Author" w:date="2016-11-03T09:46:00Z">
        <w:r>
          <w:rPr>
            <w:lang w:val="en-US"/>
          </w:rPr>
          <w:delText>z</w:delText>
        </w:r>
      </w:del>
      <w:ins w:id="48" w:author="Unknown Author" w:date="2016-11-03T09:46:00Z">
        <w:r>
          <w:rPr>
            <w:lang w:val="en-US"/>
          </w:rPr>
          <w:t>Z</w:t>
        </w:r>
      </w:ins>
      <w:r>
        <w:rPr>
          <w:lang w:val="en-US"/>
        </w:rPr>
        <w:t>onula occluden</w:t>
      </w:r>
      <w:del w:id="49" w:author="Unknown Author" w:date="2016-11-03T09:46:00Z">
        <w:r>
          <w:rPr>
            <w:lang w:val="en-US"/>
          </w:rPr>
          <w:delText xml:space="preserve"> s</w:delText>
        </w:r>
      </w:del>
      <w:r>
        <w:rPr>
          <w:lang w:val="en-US"/>
        </w:rPr>
        <w:t>-1”) are small, globular protein domains that help establish protein-protein interaction networks in the cell [1–6]. They form specific interactions with other, target proteins, usually by recognizing a few amino acids at the target C-terminus. Due to their biological importance, PDZ domains and their ligands have been extensively studied and engineered, including many studies with computational methods. Peptide ligands have been designed that modulate the activity of PDZ domains involved in various pathologies [7–9]. Engineered PDZ domains and PDZ ligands have been used to elucidate principles of protein folding and evolution [10–13]. In addition, these small domains with their peptidic ligands provide benchmarks to test the computational methods themselves [14–16].</w:t>
      </w:r>
    </w:p>
    <w:p>
      <w:pPr>
        <w:pStyle w:val="Normal"/>
        <w:ind w:left="-15" w:right="32" w:firstLine="454"/>
        <w:rPr>
          <w:lang w:val="en-US"/>
        </w:rPr>
      </w:pPr>
      <w:r>
        <w:rPr>
          <w:lang w:val="en-US"/>
        </w:rPr>
        <w:t xml:space="preserve">One emerging method that has been applied to several PDZ domains is computational protein design (CPD) [17–22]. Starting from a 3D structural model, CPD explores a large space of </w:t>
      </w:r>
      <w:ins w:id="50" w:author="Unknown Author" w:date="2016-11-03T09:47:00Z">
        <w:r>
          <w:rPr>
            <w:lang w:val="en-US"/>
          </w:rPr>
          <w:t xml:space="preserve">amino acid </w:t>
        </w:r>
      </w:ins>
      <w:r>
        <w:rPr>
          <w:lang w:val="en-US"/>
        </w:rPr>
        <w:t>sequences and conformations to identify protein variants that have certain predefined properties, such as stability or ligand binding. Conformational space is usually defined by a library of sidechain rotamers, which can be discrete or continuous, and by a finite set of backbone conformations or a specific repertoire of allowed backbone deformations. The energy function usually combines physical and empirical terms [23– 25]. Both solvent and the unfolded protein state are described implicitly.</w:t>
      </w:r>
    </w:p>
    <w:p>
      <w:pPr>
        <w:pStyle w:val="Normal"/>
        <w:spacing w:before="0" w:after="33"/>
        <w:ind w:left="-15" w:right="32" w:firstLine="454"/>
        <w:rPr>
          <w:lang w:val="en-US"/>
        </w:rPr>
      </w:pPr>
      <w:r>
        <w:rPr>
          <w:lang w:val="en-US"/>
        </w:rPr>
        <w:t xml:space="preserve">Here, we consider a simple but important class of CPD </w:t>
      </w:r>
      <w:ins w:id="51" w:author="Unknown Author" w:date="2016-11-03T09:47:00Z">
        <w:r>
          <w:rPr>
            <w:lang w:val="en-US"/>
          </w:rPr>
          <w:t>models</w:t>
        </w:r>
      </w:ins>
      <w:del w:id="52" w:author="Unknown Author" w:date="2016-11-03T09:47:00Z">
        <w:r>
          <w:rPr>
            <w:lang w:val="en-US"/>
          </w:rPr>
          <w:delText>variants</w:delText>
        </w:r>
      </w:del>
      <w:r>
        <w:rPr>
          <w:lang w:val="en-US"/>
        </w:rPr>
        <w:t xml:space="preserve">; we optimize selected parameters of the energy function for a group of PDZ proteins; we test the quality of </w:t>
      </w:r>
      <w:ins w:id="53" w:author="Unknown Author" w:date="2016-11-03T09:48:00Z">
        <w:r>
          <w:rPr>
            <w:lang w:val="en-US"/>
          </w:rPr>
          <w:t>each</w:t>
        </w:r>
      </w:ins>
      <w:del w:id="54" w:author="Unknown Author" w:date="2016-11-03T09:48:00Z">
        <w:r>
          <w:rPr>
            <w:lang w:val="en-US"/>
          </w:rPr>
          <w:delText>the</w:delText>
        </w:r>
      </w:del>
      <w:r>
        <w:rPr>
          <w:lang w:val="en-US"/>
        </w:rPr>
        <w:t xml:space="preserve"> model, and we use </w:t>
      </w:r>
      <w:ins w:id="55" w:author="Unknown Author" w:date="2016-11-03T09:48:00Z">
        <w:r>
          <w:rPr>
            <w:lang w:val="en-US"/>
          </w:rPr>
          <w:t>an optimized model</w:t>
        </w:r>
      </w:ins>
      <w:del w:id="56" w:author="Unknown Author" w:date="2016-11-03T09:48:00Z">
        <w:r>
          <w:rPr>
            <w:lang w:val="en-US"/>
          </w:rPr>
          <w:delText>it</w:delText>
        </w:r>
      </w:del>
      <w:r>
        <w:rPr>
          <w:lang w:val="en-US"/>
        </w:rPr>
        <w:t xml:space="preserve"> for two applications. Our CPD </w:t>
      </w:r>
      <w:ins w:id="57" w:author="Unknown Author" w:date="2016-11-03T09:49:00Z">
        <w:r>
          <w:rPr>
            <w:lang w:val="en-US"/>
          </w:rPr>
          <w:t>models are</w:t>
        </w:r>
      </w:ins>
      <w:del w:id="58" w:author="Unknown Author" w:date="2016-11-03T09:49:00Z">
        <w:r>
          <w:rPr>
            <w:lang w:val="en-US"/>
          </w:rPr>
          <w:delText>variant is</w:delText>
        </w:r>
      </w:del>
      <w:r>
        <w:rPr>
          <w:lang w:val="en-US"/>
        </w:rPr>
        <w:t xml:space="preserve"> implemented in the Proteus software [26–28]. </w:t>
      </w:r>
      <w:del w:id="59" w:author="Unknown Author" w:date="2016-11-03T09:50:00Z">
        <w:r>
          <w:rPr>
            <w:lang w:val="en-US"/>
          </w:rPr>
          <w:delText>It</w:delText>
        </w:r>
      </w:del>
      <w:ins w:id="60" w:author="Unknown Author" w:date="2016-11-03T09:50:00Z">
        <w:r>
          <w:rPr>
            <w:lang w:val="en-US"/>
          </w:rPr>
          <w:t>They</w:t>
        </w:r>
      </w:ins>
      <w:r>
        <w:rPr>
          <w:lang w:val="en-US"/>
        </w:rPr>
        <w:t xml:space="preserve"> use</w:t>
      </w:r>
      <w:del w:id="61" w:author="Unknown Author" w:date="2016-11-03T09:50:00Z">
        <w:r>
          <w:rPr>
            <w:lang w:val="en-US"/>
          </w:rPr>
          <w:delText>s</w:delText>
        </w:r>
      </w:del>
      <w:r>
        <w:rPr>
          <w:lang w:val="en-US"/>
        </w:rPr>
        <w:t xml:space="preserve"> an “MMGBSA” energy function, which combines a molecular mechanics protein energy with a Generalized Born + Surface Area implicit solvent treatment. The folded protein is represented by a single, fixed, backbone conformation and a discrete sidechain rotamer library. The unfolded state energy depends only on sequence composition, not an explicit structural model. </w:t>
      </w:r>
      <w:del w:id="62" w:author="Unknown Author" w:date="2016-11-03T09:52:00Z">
        <w:r>
          <w:rPr>
            <w:lang w:val="en-US"/>
          </w:rPr>
          <w:delText>With this CPD variant, t</w:delText>
        </w:r>
      </w:del>
      <w:ins w:id="63" w:author="Unknown Author" w:date="2016-11-03T09:52:00Z">
        <w:r>
          <w:rPr>
            <w:lang w:val="en-US"/>
          </w:rPr>
          <w:t>T</w:t>
        </w:r>
      </w:ins>
      <w:r>
        <w:rPr>
          <w:lang w:val="en-US"/>
        </w:rPr>
        <w:t>he main adjustable model parameters are the protein dielectric constant</w:t>
      </w:r>
      <w:r>
        <w:rPr>
          <w:i/>
          <w:vertAlign w:val="subscript"/>
          <w:lang w:val="en-US"/>
        </w:rPr>
        <w:t xml:space="preserve"> </w:t>
      </w:r>
      <w:r>
        <w:rPr>
          <w:i/>
          <w:lang w:val="en-US"/>
        </w:rPr>
        <w:t>ε</w:t>
      </w:r>
      <w:r>
        <w:rPr>
          <w:i/>
          <w:vertAlign w:val="subscript"/>
          <w:lang w:val="en-US"/>
        </w:rPr>
        <w:t>P</w:t>
      </w:r>
      <w:r>
        <w:rPr>
          <w:lang w:val="en-US"/>
        </w:rPr>
        <w:t xml:space="preserve">, a small set of atomic surface energy coefficients </w:t>
      </w:r>
      <w:r>
        <w:rPr>
          <w:i/>
        </w:rPr>
        <w:t>σ</w:t>
      </w:r>
      <w:r>
        <w:rPr>
          <w:i/>
          <w:vertAlign w:val="subscript"/>
          <w:lang w:val="en-US"/>
        </w:rPr>
        <w:t>i</w:t>
      </w:r>
      <w:r>
        <w:rPr>
          <w:lang w:val="en-US"/>
        </w:rPr>
        <w:t xml:space="preserve">, and a collection of amino acid chemical potentials, or “reference energies” </w:t>
      </w:r>
      <w:ins w:id="64" w:author="Unknown Author" w:date="2016-11-03T09:53:00Z">
        <w:r>
          <w:rPr>
            <w:lang w:val="en-US"/>
          </w:rPr>
          <w:t>. Each surface coefficient measures the preference of a particular atom typ</w:t>
        </w:r>
      </w:ins>
      <w:ins w:id="65" w:author="Unknown Author" w:date="2016-11-03T09:54:00Z">
        <w:r>
          <w:rPr>
            <w:lang w:val="en-US"/>
          </w:rPr>
          <w:t>e to be solvent-exposed. Each reference energy</w:t>
        </w:r>
      </w:ins>
      <w:r>
        <w:rPr>
          <w:i/>
          <w:vertAlign w:val="superscript"/>
          <w:lang w:val="en-US"/>
        </w:rPr>
        <w:t xml:space="preserve"> </w:t>
      </w:r>
      <w:del w:id="66" w:author="Unknown Author" w:date="2016-11-03T09:54:00Z">
        <w:r>
          <w:rPr>
            <w:i/>
            <w:vertAlign w:val="superscript"/>
            <w:lang w:val="en-US"/>
          </w:rPr>
          <w:delText xml:space="preserve">that each </w:delText>
        </w:r>
      </w:del>
      <w:r>
        <w:rPr>
          <w:lang w:val="en-US"/>
        </w:rPr>
        <w:t>represent</w:t>
      </w:r>
      <w:ins w:id="67" w:author="Unknown Author" w:date="2016-11-03T09:54:00Z">
        <w:r>
          <w:rPr>
            <w:lang w:val="en-US"/>
          </w:rPr>
          <w:t>s</w:t>
        </w:r>
      </w:ins>
      <w:r>
        <w:rPr>
          <w:lang w:val="en-US"/>
        </w:rPr>
        <w:t xml:space="preserve"> the contribution of a single amino acid of type </w:t>
      </w:r>
      <w:r>
        <w:rPr>
          <w:i/>
          <w:lang w:val="en-US"/>
        </w:rPr>
        <w:t xml:space="preserve">t </w:t>
      </w:r>
      <w:r>
        <w:rPr>
          <w:lang w:val="en-US"/>
        </w:rPr>
        <w:t>to the unfolded state energy.</w:t>
      </w:r>
    </w:p>
    <w:p>
      <w:pPr>
        <w:pStyle w:val="Normal"/>
        <w:spacing w:before="0" w:after="46"/>
        <w:ind w:left="-15" w:right="32" w:firstLine="454"/>
        <w:rPr>
          <w:lang w:val="en-US"/>
        </w:rPr>
      </w:pPr>
      <w:r>
        <w:rPr>
          <w:lang w:val="en-US"/>
        </w:rPr>
        <w:t xml:space="preserve">We optimize the reference energies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 xml:space="preserve">using a maximum likelihood formalism and a set of eight PDZ test proteins. For two of the proteins, Tiam1 and Cask, we compare two sets of surface coefficients and two values of the dielectric constant. The resulting parameter sets are tested by generating designed sequences for all eight proteins and comparing them to natural sequences, as well as sequences generated with the Rosetta energy function and software [29]. </w:t>
      </w:r>
      <w:ins w:id="68" w:author="Unknown Author" w:date="2016-11-03T09:58:00Z">
        <w:r>
          <w:rPr>
            <w:lang w:val="en-US"/>
          </w:rPr>
          <w:t>The sequence design is done by performing long Monte Carlo simulations, where all protein positions except Gly and Pro are allowed to mutate freely</w:t>
        </w:r>
      </w:ins>
      <w:ins w:id="69" w:author="Unknown Author" w:date="2016-11-03T09:59:00Z">
        <w:r>
          <w:rPr>
            <w:lang w:val="en-US"/>
          </w:rPr>
          <w:t xml:space="preserve">, leading to thousands of designed protein variants. </w:t>
        </w:r>
      </w:ins>
      <w:r>
        <w:rPr>
          <w:lang w:val="en-US"/>
        </w:rPr>
        <w:t xml:space="preserve">We also perform 100-500 nanosecond molecular dynamics simulations for a few </w:t>
      </w:r>
      <w:del w:id="70" w:author="Unknown Author" w:date="2016-11-03T10:00:00Z">
        <w:r>
          <w:rPr>
            <w:lang w:val="en-US"/>
          </w:rPr>
          <w:delText xml:space="preserve">designed </w:delText>
        </w:r>
      </w:del>
      <w:ins w:id="71" w:author="Unknown Author" w:date="2016-11-03T10:00:00Z">
        <w:r>
          <w:rPr>
            <w:lang w:val="en-US"/>
          </w:rPr>
          <w:t xml:space="preserve">of the </w:t>
        </w:r>
      </w:ins>
      <w:r>
        <w:rPr>
          <w:lang w:val="en-US"/>
        </w:rPr>
        <w:t>sequences</w:t>
      </w:r>
      <w:ins w:id="72" w:author="Unknown Author" w:date="2016-11-03T10:00:00Z">
        <w:r>
          <w:rPr>
            <w:lang w:val="en-US"/>
          </w:rPr>
          <w:t xml:space="preserve"> designed with our model</w:t>
        </w:r>
      </w:ins>
      <w:r>
        <w:rPr>
          <w:lang w:val="en-US"/>
        </w:rPr>
        <w:t xml:space="preserve">, to help assess their stability; </w:t>
      </w:r>
      <w:ins w:id="73" w:author="Unknown Author" w:date="2016-11-03T10:01:00Z">
        <w:r>
          <w:rPr>
            <w:lang w:val="en-US"/>
          </w:rPr>
          <w:t>five</w:t>
        </w:r>
      </w:ins>
      <w:del w:id="74" w:author="Unknown Author" w:date="2016-11-03T10:01:00Z">
        <w:r>
          <w:rPr>
            <w:lang w:val="en-US"/>
          </w:rPr>
          <w:delText>two</w:delText>
        </w:r>
      </w:del>
      <w:r>
        <w:rPr>
          <w:lang w:val="en-US"/>
        </w:rPr>
        <w:t xml:space="preserve"> are stable over 200 ns and one shows stability over 500 ns similar to the wildtype.</w:t>
      </w:r>
    </w:p>
    <w:p>
      <w:pPr>
        <w:pStyle w:val="Normal"/>
        <w:spacing w:before="0" w:after="571"/>
        <w:ind w:left="-15" w:right="32" w:firstLine="454"/>
        <w:rPr>
          <w:lang w:val="en-US"/>
        </w:rPr>
      </w:pPr>
      <w:r>
        <w:rPr>
          <w:lang w:val="en-US"/>
        </w:rPr>
        <w:t xml:space="preserve">We then apply the </w:t>
      </w:r>
      <w:del w:id="75" w:author="Unknown Author" w:date="2016-11-03T10:03:00Z">
        <w:r>
          <w:rPr>
            <w:lang w:val="en-US"/>
          </w:rPr>
          <w:delText xml:space="preserve">optimized </w:delText>
        </w:r>
      </w:del>
      <w:r>
        <w:rPr>
          <w:lang w:val="en-US"/>
        </w:rPr>
        <w:t>model to two problems</w:t>
      </w:r>
      <w:ins w:id="76" w:author="Unknown Author" w:date="2016-11-03T10:03:00Z">
        <w:r>
          <w:rPr>
            <w:lang w:val="en-US"/>
          </w:rPr>
          <w:t>, using the optimized parameters</w:t>
        </w:r>
      </w:ins>
      <w:r>
        <w:rPr>
          <w:lang w:val="en-US"/>
        </w:rPr>
        <w:t>. First, we do a series of Monte Carlo simulations of four of our PDZ domains where the chemical potential of the hydrophobic amino acid types is gradually increased, artificially biasing the protein composition. As we increase the bias, hydrophobic amino acids gradually invade the protein from the inside out, forming a hydrophobic core that is initially smaller, then becomes larger than the natural one. The propensity of each core position to become hydrophobic at a high or low level of bias can be seen as a structure-dependent hydrophobicity index, providing information on the designability of the protein core. The second application consists in designing four Tiam1 positions that are known to be involved in specific target recognition, and have been experimentally mutated so as to modify the preferred Tiam1 target [30], increasing its preference for the Caspr4 peptide, with respect to the syndecan-1 peptide (Sdc1). We mutate these positions through Monte Carlo simulations of either the apo-protein or the protein in complex with either peptide ligand. The simulations give encouraging agreement with experimental sequences and binding affinities, and suggest new variants that could have altered specificities.</w:t>
      </w:r>
    </w:p>
    <w:p>
      <w:pPr>
        <w:pStyle w:val="Heading1"/>
        <w:numPr>
          <w:ilvl w:val="0"/>
          <w:numId w:val="2"/>
        </w:numPr>
        <w:ind w:left="566" w:right="0" w:hanging="360"/>
        <w:rPr/>
      </w:pPr>
      <w:r>
        <w:rPr/>
        <w:t>The unfolded state model</w:t>
      </w:r>
    </w:p>
    <w:p>
      <w:pPr>
        <w:pStyle w:val="Heading2"/>
        <w:numPr>
          <w:ilvl w:val="1"/>
          <w:numId w:val="2"/>
        </w:numPr>
        <w:ind w:left="720" w:right="47" w:hanging="360"/>
        <w:rPr/>
      </w:pPr>
      <w:r>
        <w:rPr/>
        <w:t>Maximum likelihood reference energies</w:t>
      </w:r>
    </w:p>
    <w:p>
      <w:pPr>
        <w:pStyle w:val="Normal"/>
        <w:spacing w:before="0" w:after="149"/>
        <w:ind w:left="-5" w:right="32" w:hanging="10"/>
        <w:rPr>
          <w:lang w:val="en-US"/>
        </w:rPr>
      </w:pPr>
      <w:r>
        <w:rPr>
          <w:lang w:val="en-US"/>
        </w:rPr>
        <w:t xml:space="preserve">We use Monte Carlo to generate a Markov chain of states [31, 32], such that the states are populated according to a Boltzmann distribution. One possible elementary move is a “mutation”: we modify the sidechain type </w:t>
      </w:r>
      <w:r>
        <w:rPr>
          <w:i/>
          <w:lang w:val="en-US"/>
        </w:rPr>
        <w:t xml:space="preserve">t </w:t>
      </w:r>
      <w:r>
        <w:rPr>
          <w:lang w:val="en-US"/>
        </w:rPr>
        <w:t xml:space="preserve">→ </w:t>
      </w:r>
      <w:r>
        <w:rPr>
          <w:i/>
          <w:lang w:val="en-US"/>
        </w:rPr>
        <w:t>t</w:t>
      </w:r>
      <w:r>
        <w:rPr>
          <w:vertAlign w:val="superscript"/>
          <w:lang w:val="en-US"/>
        </w:rPr>
        <w:t xml:space="preserve">’ </w:t>
      </w:r>
      <w:r>
        <w:rPr>
          <w:lang w:val="en-US"/>
        </w:rPr>
        <w:t xml:space="preserve">at a chosen position </w:t>
      </w:r>
      <w:r>
        <w:rPr>
          <w:i/>
          <w:lang w:val="en-US"/>
        </w:rPr>
        <w:t xml:space="preserve">i </w:t>
      </w:r>
      <w:r>
        <w:rPr>
          <w:lang w:val="en-US"/>
        </w:rPr>
        <w:t xml:space="preserve">in the folded protein, assigning a particular rotamer </w:t>
      </w:r>
      <w:r>
        <w:rPr>
          <w:i/>
          <w:lang w:val="en-US"/>
        </w:rPr>
        <w:t>r</w:t>
      </w:r>
      <w:r>
        <w:rPr>
          <w:vertAlign w:val="superscript"/>
          <w:lang w:val="en-US"/>
        </w:rPr>
        <w:t xml:space="preserve">’ </w:t>
      </w:r>
      <w:r>
        <w:rPr>
          <w:lang w:val="en-US"/>
        </w:rPr>
        <w:t xml:space="preserve">to the new sidechain. At the same time, we perform the reverse mutation in the unfolded protein, </w:t>
      </w:r>
      <w:r>
        <w:rPr>
          <w:i/>
          <w:lang w:val="en-US"/>
        </w:rPr>
        <w:t>t</w:t>
      </w:r>
      <w:r>
        <w:rPr>
          <w:vertAlign w:val="superscript"/>
          <w:lang w:val="en-US"/>
        </w:rPr>
        <w:t xml:space="preserve">’ </w:t>
      </w:r>
      <w:r>
        <w:rPr>
          <w:lang w:val="en-US"/>
        </w:rPr>
        <w:t xml:space="preserve">→ </w:t>
      </w:r>
      <w:r>
        <w:rPr>
          <w:i/>
          <w:lang w:val="en-US"/>
        </w:rPr>
        <w:t>t</w:t>
      </w:r>
      <w:r>
        <w:rPr>
          <w:lang w:val="en-US"/>
        </w:rPr>
        <w:t xml:space="preserve">. For a particular sequence </w:t>
      </w:r>
      <w:r>
        <w:rPr>
          <w:i/>
          <w:lang w:val="en-US"/>
        </w:rPr>
        <w:t>S</w:t>
      </w:r>
      <w:r>
        <w:rPr>
          <w:lang w:val="en-US"/>
        </w:rPr>
        <w:t>, the unfolded state energy has the form:</w:t>
      </w:r>
    </w:p>
    <w:p>
      <w:pPr>
        <w:pStyle w:val="Normal"/>
        <w:tabs>
          <w:tab w:val="left" w:pos="3544" w:leader="none"/>
          <w:tab w:val="left" w:pos="8505" w:leader="none"/>
        </w:tabs>
        <w:spacing w:before="0" w:after="149"/>
        <w:ind w:left="-5" w:right="32" w:hanging="10"/>
        <w:rPr>
          <w:lang w:val="en-US"/>
        </w:rPr>
      </w:pPr>
      <w:r>
        <w:rPr>
          <w:lang w:val="en-US"/>
        </w:rPr>
        <w:tab/>
        <w:tab/>
      </w:r>
      <w:r>
        <w:rPr>
          <w:lang w:val="en-US"/>
        </w:rPr>
      </w:r>
      <m:oMath xmlns:m="http://schemas.openxmlformats.org/officeDocument/2006/math">
        <m:sSup>
          <m:e>
            <m:r>
              <w:rPr>
                <w:rFonts w:ascii="Cambria Math" w:hAnsi="Cambria Math"/>
              </w:rPr>
              <m:t xml:space="preserve">E</m:t>
            </m:r>
          </m:e>
          <m:sup>
            <m:r>
              <w:rPr>
                <w:rFonts w:ascii="Cambria Math" w:hAnsi="Cambria Math"/>
              </w:rPr>
              <m:t xml:space="preserve">u</m:t>
            </m:r>
          </m:sup>
        </m:sSup>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S</m:t>
            </m:r>
          </m:sub>
          <m:sup/>
          <m:e>
            <m:sSup>
              <m:e>
                <m:r>
                  <w:rPr>
                    <w:rFonts w:ascii="Cambria Math" w:hAnsi="Cambria Math"/>
                  </w:rPr>
                  <m:t xml:space="preserve">E</m:t>
                </m:r>
              </m:e>
              <m:sup>
                <m:r>
                  <w:rPr>
                    <w:rFonts w:ascii="Cambria Math" w:hAnsi="Cambria Math"/>
                  </w:rPr>
                  <m:t xml:space="preserve">r</m:t>
                </m:r>
              </m:sup>
            </m:sSup>
            <m:d>
              <m:dPr>
                <m:begChr m:val="("/>
                <m:endChr m:val=")"/>
              </m:dPr>
              <m:e>
                <m:sSub>
                  <m:e>
                    <m:r>
                      <w:rPr>
                        <w:rFonts w:ascii="Cambria Math" w:hAnsi="Cambria Math"/>
                      </w:rPr>
                      <m:t xml:space="preserve">t</m:t>
                    </m:r>
                  </m:e>
                  <m:sub>
                    <m:r>
                      <w:rPr>
                        <w:rFonts w:ascii="Cambria Math" w:hAnsi="Cambria Math"/>
                      </w:rPr>
                      <m:t xml:space="preserve">i</m:t>
                    </m:r>
                  </m:sub>
                </m:sSub>
              </m:e>
            </m:d>
          </m:e>
        </m:nary>
      </m:oMath>
      <w:r>
        <w:rPr>
          <w:lang w:val="en-US"/>
        </w:rPr>
        <w:tab/>
        <w:t xml:space="preserve"> (1)</w:t>
      </w:r>
    </w:p>
    <w:p>
      <w:pPr>
        <w:pStyle w:val="Normal"/>
        <w:spacing w:before="0" w:after="94"/>
        <w:ind w:left="-5" w:right="32" w:hanging="10"/>
        <w:rPr>
          <w:lang w:val="en-US"/>
        </w:rPr>
      </w:pPr>
      <w:r>
        <w:rPr>
          <w:lang w:val="en-US"/>
        </w:rPr>
        <w:t xml:space="preserve">The sum is over all amino acids; </w:t>
      </w:r>
      <w:r>
        <w:rPr>
          <w:i/>
          <w:lang w:val="en-US"/>
        </w:rPr>
        <w:t>t</w:t>
      </w:r>
      <w:r>
        <w:rPr>
          <w:i/>
          <w:vertAlign w:val="subscript"/>
          <w:lang w:val="en-US"/>
        </w:rPr>
        <w:t xml:space="preserve">i </w:t>
      </w:r>
      <w:r>
        <w:rPr>
          <w:lang w:val="en-US"/>
        </w:rPr>
        <w:t xml:space="preserve">represents the sidechain type at position </w:t>
      </w:r>
      <w:r>
        <w:rPr>
          <w:i/>
          <w:lang w:val="en-US"/>
        </w:rPr>
        <w:t>i</w:t>
      </w:r>
      <w:r>
        <w:rPr>
          <w:lang w:val="en-US"/>
        </w:rPr>
        <w:t xml:space="preserve">. The type-dependent quantities </w:t>
      </w:r>
      <w:r>
        <w:rPr>
          <w:i/>
          <w:lang w:val="en-US"/>
        </w:rPr>
        <w:t>E</w:t>
      </w:r>
      <w:r>
        <w:rPr>
          <w:i/>
          <w:vertAlign w:val="superscript"/>
          <w:lang w:val="en-US"/>
        </w:rPr>
        <w:t>r</w:t>
      </w:r>
      <w:r>
        <w:rPr>
          <w:lang w:val="en-US"/>
        </w:rPr>
        <w:t>(</w:t>
      </w:r>
      <w:r>
        <w:rPr>
          <w:i/>
          <w:lang w:val="en-US"/>
        </w:rPr>
        <w:t>t</w:t>
      </w:r>
      <w:r>
        <w:rPr>
          <w:lang w:val="en-US"/>
        </w:rPr>
        <w:t xml:space="preserve">) ≡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are referred to as “reference energies”. The energy change due to a mutation has the form:</w:t>
      </w:r>
    </w:p>
    <w:p>
      <w:pPr>
        <w:pStyle w:val="Normal"/>
        <w:tabs>
          <w:tab w:val="center" w:pos="4111" w:leader="none"/>
          <w:tab w:val="left" w:pos="8505" w:leader="none"/>
        </w:tabs>
        <w:spacing w:before="0" w:after="94"/>
        <w:ind w:left="-5" w:right="32" w:hanging="10"/>
        <w:rPr>
          <w:lang w:val="en-US"/>
        </w:rPr>
      </w:pPr>
      <w:r>
        <w:rPr>
          <w:lang w:val="en-US"/>
        </w:rPr>
        <w:tab/>
        <w:tab/>
      </w:r>
      <w:r>
        <w:rPr>
          <w:lang w:val="en-US"/>
        </w:rPr>
      </w:r>
      <m:oMath xmlns:m="http://schemas.openxmlformats.org/officeDocument/2006/math">
        <m:r>
          <w:rPr>
            <w:rFonts w:ascii="Cambria Math" w:hAnsi="Cambria Math"/>
          </w:rPr>
          <m:t xml:space="preserve">∆</m:t>
        </m:r>
        <m:r>
          <w:rPr>
            <w:rFonts w:ascii="Cambria Math" w:hAnsi="Cambria Math"/>
          </w:rPr>
          <m:t xml:space="preserve">E</m:t>
        </m:r>
        <m:r>
          <w:rPr>
            <w:rFonts w:ascii="Cambria Math" w:hAnsi="Cambria Math"/>
          </w:rPr>
          <m:t xml:space="preserve">=</m:t>
        </m:r>
        <m:sSup>
          <m:e>
            <m:r>
              <w:rPr>
                <w:rFonts w:ascii="Cambria Math" w:hAnsi="Cambria Math"/>
              </w:rPr>
              <m:t xml:space="preserve">∆</m:t>
            </m:r>
            <m:r>
              <w:rPr>
                <w:rFonts w:ascii="Cambria Math" w:hAnsi="Cambria Math"/>
              </w:rPr>
              <m:t xml:space="preserve">E</m:t>
            </m:r>
          </m:e>
          <m:sup>
            <m:r>
              <w:rPr>
                <w:rFonts w:ascii="Cambria Math" w:hAnsi="Cambria Math"/>
              </w:rPr>
              <m:t xml:space="preserve">f</m:t>
            </m:r>
          </m:sup>
        </m:sSup>
        <m:r>
          <w:rPr>
            <w:rFonts w:ascii="Cambria Math" w:hAnsi="Cambria Math"/>
          </w:rPr>
          <m:t xml:space="preserve">−</m:t>
        </m:r>
        <m:sSup>
          <m:e>
            <m:r>
              <w:rPr>
                <w:rFonts w:ascii="Cambria Math" w:hAnsi="Cambria Math"/>
              </w:rPr>
              <m:t xml:space="preserve">∆</m:t>
            </m:r>
            <m:r>
              <w:rPr>
                <w:rFonts w:ascii="Cambria Math" w:hAnsi="Cambria Math"/>
              </w:rPr>
              <m:t xml:space="preserve">E</m:t>
            </m:r>
          </m:e>
          <m:sup>
            <m:r>
              <w:rPr>
                <w:rFonts w:ascii="Cambria Math" w:hAnsi="Cambria Math"/>
              </w:rPr>
              <m:t xml:space="preserve">u</m:t>
            </m:r>
          </m:sup>
        </m:sSup>
        <m:r>
          <w:rPr>
            <w:rFonts w:ascii="Cambria Math" w:hAnsi="Cambria Math"/>
          </w:rPr>
          <m:t xml:space="preserve">=</m:t>
        </m:r>
        <m:d>
          <m:dPr>
            <m:begChr m:val="("/>
            <m:endChr m:val=")"/>
          </m:dPr>
          <m:e>
            <m:sSup>
              <m:e>
                <m:r>
                  <w:rPr>
                    <w:rFonts w:ascii="Cambria Math" w:hAnsi="Cambria Math"/>
                  </w:rPr>
                  <m:t xml:space="preserve">E</m:t>
                </m:r>
              </m:e>
              <m:sup>
                <m:r>
                  <w:rPr>
                    <w:rFonts w:ascii="Cambria Math" w:hAnsi="Cambria Math"/>
                  </w:rPr>
                  <m:t xml:space="preserve">f</m:t>
                </m:r>
              </m:sup>
            </m:sSup>
            <m:d>
              <m:dPr>
                <m:begChr m:val="("/>
                <m:endChr m:val=")"/>
              </m:dPr>
              <m:e>
                <m:r>
                  <w:rPr>
                    <w:rFonts w:ascii="Cambria Math" w:hAnsi="Cambria Math"/>
                  </w:rPr>
                  <m:t xml:space="preserve">…</m:t>
                </m:r>
                <m:sSub>
                  <m:e>
                    <m:sSup>
                      <m:e>
                        <m:r>
                          <w:rPr>
                            <w:rFonts w:ascii="Cambria Math" w:hAnsi="Cambria Math"/>
                          </w:rPr>
                          <m:t xml:space="preserve">t</m:t>
                        </m:r>
                      </m:e>
                      <m:sup>
                        <m:r>
                          <w:rPr>
                            <w:rFonts w:ascii="Cambria Math" w:hAnsi="Cambria Math"/>
                          </w:rPr>
                          <m:t xml:space="preserve">'</m:t>
                        </m:r>
                      </m:sup>
                    </m:sSup>
                  </m:e>
                  <m:sub>
                    <m:r>
                      <w:rPr>
                        <w:rFonts w:ascii="Cambria Math" w:hAnsi="Cambria Math"/>
                      </w:rPr>
                      <m:t xml:space="preserve">i</m:t>
                    </m:r>
                  </m:sub>
                </m:sSub>
                <m:r>
                  <w:rPr>
                    <w:rFonts w:ascii="Cambria Math" w:hAnsi="Cambria Math"/>
                  </w:rPr>
                  <m:t xml:space="preserve">,</m:t>
                </m:r>
                <m:sSub>
                  <m:e>
                    <m:sSup>
                      <m:e>
                        <m:r>
                          <w:rPr>
                            <w:rFonts w:ascii="Cambria Math" w:hAnsi="Cambria Math"/>
                          </w:rPr>
                          <m:t xml:space="preserve">r</m:t>
                        </m:r>
                      </m:e>
                      <m:sup>
                        <m:r>
                          <w:rPr>
                            <w:rFonts w:ascii="Cambria Math" w:hAnsi="Cambria Math"/>
                          </w:rPr>
                          <m:t xml:space="preserve">'</m:t>
                        </m:r>
                      </m:sup>
                    </m:sSup>
                  </m:e>
                  <m:sub>
                    <m:r>
                      <w:rPr>
                        <w:rFonts w:ascii="Cambria Math" w:hAnsi="Cambria Math"/>
                      </w:rPr>
                      <m:t xml:space="preserve">i</m:t>
                    </m:r>
                  </m:sub>
                </m:sSub>
                <m:r>
                  <w:rPr>
                    <w:rFonts w:ascii="Cambria Math" w:hAnsi="Cambria Math"/>
                  </w:rPr>
                  <m:t xml:space="preserve">…</m:t>
                </m:r>
              </m:e>
            </m:d>
            <m:r>
              <w:rPr>
                <w:rFonts w:ascii="Cambria Math" w:hAnsi="Cambria Math"/>
              </w:rPr>
              <m:t xml:space="preserve">−</m:t>
            </m:r>
            <m:sSup>
              <m:e>
                <m:r>
                  <w:rPr>
                    <w:rFonts w:ascii="Cambria Math" w:hAnsi="Cambria Math"/>
                  </w:rPr>
                  <m:t xml:space="preserve">E</m:t>
                </m:r>
              </m:e>
              <m:sup>
                <m:r>
                  <w:rPr>
                    <w:rFonts w:ascii="Cambria Math" w:hAnsi="Cambria Math"/>
                  </w:rPr>
                  <m:t xml:space="preserve">f</m:t>
                </m:r>
              </m:sup>
            </m:sSup>
            <m:d>
              <m:dPr>
                <m:begChr m:val="("/>
                <m:endChr m:val=")"/>
              </m:dPr>
              <m:e>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e>
            </m:d>
          </m:e>
        </m:d>
        <m:r>
          <w:rPr>
            <w:rFonts w:ascii="Cambria Math" w:hAnsi="Cambria Math"/>
          </w:rPr>
          <m:t xml:space="preserve">−</m:t>
        </m:r>
        <m:d>
          <m:dPr>
            <m:begChr m:val="("/>
            <m:endChr m:val=")"/>
          </m:dPr>
          <m:e>
            <m:sSup>
              <m:e>
                <m:r>
                  <w:rPr>
                    <w:rFonts w:ascii="Cambria Math" w:hAnsi="Cambria Math"/>
                  </w:rPr>
                  <m:t xml:space="preserve">E</m:t>
                </m:r>
              </m:e>
              <m:sup>
                <m:r>
                  <w:rPr>
                    <w:rFonts w:ascii="Cambria Math" w:hAnsi="Cambria Math"/>
                  </w:rPr>
                  <m:t xml:space="preserve">r</m:t>
                </m:r>
              </m:sup>
            </m:sSup>
            <m:d>
              <m:dPr>
                <m:begChr m:val="("/>
                <m:endChr m:val=")"/>
              </m:dPr>
              <m:e>
                <m:sSub>
                  <m:e>
                    <m:sSup>
                      <m:e>
                        <m:r>
                          <w:rPr>
                            <w:rFonts w:ascii="Cambria Math" w:hAnsi="Cambria Math"/>
                          </w:rPr>
                          <m:t xml:space="preserve">t</m:t>
                        </m:r>
                      </m:e>
                      <m:sup>
                        <m:r>
                          <w:rPr>
                            <w:rFonts w:ascii="Cambria Math" w:hAnsi="Cambria Math"/>
                          </w:rPr>
                          <m:t xml:space="preserve">'</m:t>
                        </m:r>
                      </m:sup>
                    </m:sSup>
                  </m:e>
                  <m:sub>
                    <m:r>
                      <w:rPr>
                        <w:rFonts w:ascii="Cambria Math" w:hAnsi="Cambria Math"/>
                      </w:rPr>
                      <m:t xml:space="preserve">i</m:t>
                    </m:r>
                  </m:sub>
                </m:sSub>
              </m:e>
            </m:d>
            <m:r>
              <w:rPr>
                <w:rFonts w:ascii="Cambria Math" w:hAnsi="Cambria Math"/>
              </w:rPr>
              <m:t xml:space="preserve">−</m:t>
            </m:r>
            <m:sSup>
              <m:e>
                <m:r>
                  <w:rPr>
                    <w:rFonts w:ascii="Cambria Math" w:hAnsi="Cambria Math"/>
                  </w:rPr>
                  <m:t xml:space="preserve">E</m:t>
                </m:r>
              </m:e>
              <m:sup>
                <m:r>
                  <w:rPr>
                    <w:rFonts w:ascii="Cambria Math" w:hAnsi="Cambria Math"/>
                  </w:rPr>
                  <m:t xml:space="preserve">r</m:t>
                </m:r>
              </m:sup>
            </m:sSup>
            <m:d>
              <m:dPr>
                <m:begChr m:val="("/>
                <m:endChr m:val=")"/>
              </m:dPr>
              <m:e>
                <m:sSub>
                  <m:e>
                    <m:r>
                      <w:rPr>
                        <w:rFonts w:ascii="Cambria Math" w:hAnsi="Cambria Math"/>
                      </w:rPr>
                      <m:t xml:space="preserve">t</m:t>
                    </m:r>
                  </m:e>
                  <m:sub>
                    <m:r>
                      <w:rPr>
                        <w:rFonts w:ascii="Cambria Math" w:hAnsi="Cambria Math"/>
                      </w:rPr>
                      <m:t xml:space="preserve">i</m:t>
                    </m:r>
                  </m:sub>
                </m:sSub>
              </m:e>
            </m:d>
          </m:e>
        </m:d>
      </m:oMath>
      <w:r>
        <w:rPr>
          <w:lang w:val="en-US"/>
        </w:rPr>
        <w:tab/>
        <w:t>(2)</w:t>
      </w:r>
    </w:p>
    <w:p>
      <w:pPr>
        <w:pStyle w:val="Normal"/>
        <w:ind w:left="-5" w:right="32" w:hanging="10"/>
        <w:rPr>
          <w:lang w:val="en-US"/>
        </w:rPr>
      </w:pPr>
      <w:r>
        <w:rPr>
          <w:lang w:val="en-US"/>
        </w:rPr>
        <w:t>where ∆</w:t>
      </w:r>
      <w:r>
        <w:rPr>
          <w:i/>
          <w:lang w:val="en-US"/>
        </w:rPr>
        <w:t>E</w:t>
      </w:r>
      <w:r>
        <w:rPr>
          <w:i/>
          <w:vertAlign w:val="superscript"/>
          <w:lang w:val="en-US"/>
        </w:rPr>
        <w:t xml:space="preserve">f </w:t>
      </w:r>
      <w:r>
        <w:rPr>
          <w:lang w:val="en-US"/>
        </w:rPr>
        <w:t>and ∆</w:t>
      </w:r>
      <w:r>
        <w:rPr>
          <w:i/>
          <w:lang w:val="en-US"/>
        </w:rPr>
        <w:t>E</w:t>
      </w:r>
      <w:r>
        <w:rPr>
          <w:i/>
          <w:vertAlign w:val="superscript"/>
          <w:lang w:val="en-US"/>
        </w:rPr>
        <w:t xml:space="preserve">u </w:t>
      </w:r>
      <w:r>
        <w:rPr>
          <w:lang w:val="en-US"/>
        </w:rPr>
        <w:t>are the energy changes in the folded and unfolded state, respectively. The reference energies are essential parameters in the simulation model. Our goal here is to choose them empirically so that the simulation produces amino acid frequencies that match a set of target values, for example experimental values in the Pfam database. Specifically, we will choose them so as to maximize the probability, or likelihood of the target sequences.</w:t>
      </w:r>
    </w:p>
    <w:p>
      <w:pPr>
        <w:pStyle w:val="Normal"/>
        <w:spacing w:before="0" w:after="77"/>
        <w:ind w:left="464" w:right="32" w:hanging="10"/>
        <w:rPr>
          <w:lang w:val="en-US"/>
        </w:rPr>
      </w:pPr>
      <w:r>
        <w:rPr>
          <w:lang w:val="en-US"/>
        </w:rPr>
        <w:t xml:space="preserve">Let </w:t>
      </w:r>
      <w:r>
        <w:rPr>
          <w:i/>
          <w:lang w:val="en-US"/>
        </w:rPr>
        <w:t xml:space="preserve">S </w:t>
      </w:r>
      <w:r>
        <w:rPr>
          <w:lang w:val="en-US"/>
        </w:rPr>
        <w:t>be a particular sequence. Its Boltzmann probability is</w:t>
      </w:r>
    </w:p>
    <w:p>
      <w:pPr>
        <w:pStyle w:val="Normal"/>
        <w:tabs>
          <w:tab w:val="center" w:pos="4507" w:leader="none"/>
          <w:tab w:val="right" w:pos="9117" w:leader="none"/>
        </w:tabs>
        <w:spacing w:lineRule="auto" w:line="259" w:before="0" w:after="68"/>
        <w:ind w:left="0" w:right="0" w:hanging="0"/>
        <w:jc w:val="left"/>
        <w:rPr>
          <w:lang w:val="en-US"/>
        </w:rPr>
      </w:pPr>
      <w:r>
        <w:rPr>
          <w:rFonts w:eastAsia="Calibri" w:cs="Calibri" w:ascii="Calibri" w:hAnsi="Calibri"/>
          <w:sz w:val="22"/>
          <w:lang w:val="en-US"/>
        </w:rPr>
        <w:tab/>
      </w:r>
      <w:r>
        <w:rPr>
          <w:rFonts w:eastAsia="Calibri" w:cs="Calibri" w:ascii="Calibri" w:hAnsi="Calibri"/>
          <w:sz w:val="22"/>
          <w:lang w:val="en-US"/>
        </w:rPr>
      </w:r>
      <m:oMath xmlns:m="http://schemas.openxmlformats.org/officeDocument/2006/math">
        <m:r>
          <w:rPr>
            <w:rFonts w:ascii="Cambria Math" w:hAnsi="Cambria Math"/>
          </w:rPr>
          <m:t xml:space="preserve">p</m:t>
        </m:r>
        <m:d>
          <m:dPr>
            <m:begChr m:val="("/>
            <m:endChr m:val=")"/>
          </m:dPr>
          <m:e>
            <m:r>
              <w:rPr>
                <w:rFonts w:ascii="Cambria Math" w:hAnsi="Cambria Math"/>
              </w:rPr>
              <m:t xml:space="preserve">S</m:t>
            </m:r>
          </m:e>
        </m:d>
        <m:r>
          <w:rPr>
            <w:rFonts w:ascii="Cambria Math" w:hAnsi="Cambria Math"/>
          </w:rPr>
          <m:t xml:space="preserve">=</m:t>
        </m:r>
        <m:f>
          <m:num>
            <m:r>
              <w:rPr>
                <w:rFonts w:ascii="Cambria Math" w:hAnsi="Cambria Math"/>
              </w:rPr>
              <m:t xml:space="preserve">1</m:t>
            </m:r>
          </m:num>
          <m:den>
            <m:r>
              <w:rPr>
                <w:rFonts w:ascii="Cambria Math" w:hAnsi="Cambria Math"/>
              </w:rPr>
              <m:t xml:space="preserve">Z</m:t>
            </m:r>
          </m:den>
        </m:f>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e>
        </m:d>
      </m:oMath>
      <w:r>
        <w:rPr>
          <w:rFonts w:eastAsia="Calibri" w:cs="Calibri" w:ascii="Calibri" w:hAnsi="Calibri"/>
          <w:sz w:val="22"/>
          <w:lang w:val="en-US"/>
        </w:rPr>
        <w:t>,</w:t>
      </w:r>
      <w:r>
        <w:rPr>
          <w:lang w:val="en-US"/>
        </w:rPr>
        <w:tab/>
        <w:t xml:space="preserve"> (3)</w:t>
      </w:r>
    </w:p>
    <w:p>
      <w:pPr>
        <w:pStyle w:val="Normal"/>
        <w:spacing w:before="0" w:after="57"/>
        <w:ind w:left="-5" w:right="32" w:hanging="10"/>
        <w:rPr>
          <w:lang w:val="en-US"/>
        </w:rPr>
      </w:pPr>
      <w:r>
        <w:rPr>
          <w:lang w:val="en-US"/>
        </w:rPr>
        <w:t xml:space="preserve">where </w:t>
      </w:r>
      <w:r>
        <w:rPr>
          <w:lang w:val="en-US"/>
        </w:rPr>
      </w:r>
      <m:oMath xmlns:m="http://schemas.openxmlformats.org/officeDocument/2006/math">
        <m:r>
          <w:rPr>
            <w:rFonts w:ascii="Cambria Math" w:hAnsi="Cambria Math"/>
          </w:rPr>
          <m:t xml:space="preserve">∆</m:t>
        </m:r>
        <m:sSub>
          <m:e>
            <m:r>
              <w:rPr>
                <w:rFonts w:ascii="Cambria Math" w:hAnsi="Cambria Math"/>
              </w:rPr>
              <m:t xml:space="preserve">G</m:t>
            </m:r>
          </m:e>
          <m:sub>
            <m:r>
              <w:rPr>
                <w:rFonts w:ascii="Cambria Math" w:hAnsi="Cambria Math"/>
              </w:rPr>
              <m:t xml:space="preserve">S</m:t>
            </m:r>
          </m:sub>
        </m:sSub>
        <m:r>
          <w:rPr>
            <w:rFonts w:ascii="Cambria Math" w:hAnsi="Cambria Math"/>
          </w:rPr>
          <m:t xml:space="preserve">=</m:t>
        </m:r>
        <m:sSubSup>
          <m:e>
            <m:r>
              <w:rPr>
                <w:rFonts w:ascii="Cambria Math" w:hAnsi="Cambria Math"/>
              </w:rPr>
              <m:t xml:space="preserve">G</m:t>
            </m:r>
          </m:e>
          <m:sub>
            <m:r>
              <w:rPr>
                <w:rFonts w:ascii="Cambria Math" w:hAnsi="Cambria Math"/>
              </w:rPr>
              <m:t xml:space="preserve">S</m:t>
            </m:r>
          </m:sub>
          <m:sup>
            <m:r>
              <w:rPr>
                <w:rFonts w:ascii="Cambria Math" w:hAnsi="Cambria Math"/>
              </w:rPr>
              <m:t xml:space="preserve">f</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S</m:t>
            </m:r>
          </m:sub>
          <m:sup>
            <m:r>
              <w:rPr>
                <w:rFonts w:ascii="Cambria Math" w:hAnsi="Cambria Math"/>
              </w:rPr>
              <m:t xml:space="preserve">u</m:t>
            </m:r>
          </m:sup>
        </m:sSubSup>
      </m:oMath>
      <w:r>
        <w:rPr>
          <w:lang w:val="en-US"/>
        </w:rPr>
        <w:t xml:space="preserve"> is the folding free energy of </w:t>
      </w:r>
      <w:r>
        <w:rPr>
          <w:i/>
          <w:lang w:val="en-US"/>
        </w:rPr>
        <w:t>S,</w:t>
      </w:r>
      <w:r>
        <w:rPr>
          <w:i/>
          <w:lang w:val="en-US"/>
        </w:rPr>
      </w:r>
      <m:oMath xmlns:m="http://schemas.openxmlformats.org/officeDocument/2006/math">
        <m:sSubSup>
          <m:e>
            <m:r>
              <w:rPr>
                <w:rFonts w:ascii="Cambria Math" w:hAnsi="Cambria Math"/>
              </w:rPr>
              <m:t xml:space="preserve">G</m:t>
            </m:r>
          </m:e>
          <m:sub>
            <m:r>
              <w:rPr>
                <w:rFonts w:ascii="Cambria Math" w:hAnsi="Cambria Math"/>
              </w:rPr>
              <m:t xml:space="preserve">S</m:t>
            </m:r>
          </m:sub>
          <m:sup>
            <m:r>
              <w:rPr>
                <w:rFonts w:ascii="Cambria Math" w:hAnsi="Cambria Math"/>
              </w:rPr>
              <m:t xml:space="preserve">f</m:t>
            </m:r>
          </m:sup>
        </m:sSubSup>
      </m:oMath>
      <w:r>
        <w:rPr>
          <w:lang w:val="en-US"/>
        </w:rPr>
        <w:t xml:space="preserve"> is the free energy of the folded form, </w:t>
      </w:r>
      <w:r>
        <w:rPr>
          <w:i/>
        </w:rPr>
        <w:t>β</w:t>
      </w:r>
      <w:r>
        <w:rPr>
          <w:i/>
          <w:lang w:val="en-US"/>
        </w:rPr>
        <w:t xml:space="preserve"> </w:t>
      </w:r>
      <w:r>
        <w:rPr>
          <w:lang w:val="en-US"/>
        </w:rPr>
        <w:t>= 1</w:t>
      </w:r>
      <w:r>
        <w:rPr>
          <w:i/>
          <w:lang w:val="en-US"/>
        </w:rPr>
        <w:t xml:space="preserve">/kT </w:t>
      </w:r>
      <w:r>
        <w:rPr>
          <w:lang w:val="en-US"/>
        </w:rPr>
        <w:t xml:space="preserve">is the inverse temperature and </w:t>
      </w:r>
      <w:r>
        <w:rPr>
          <w:i/>
          <w:lang w:val="en-US"/>
        </w:rPr>
        <w:t xml:space="preserve">Z </w:t>
      </w:r>
      <w:r>
        <w:rPr>
          <w:lang w:val="en-US"/>
        </w:rPr>
        <w:t>is a normalizing constant (the partition function). We then have</w:t>
      </w:r>
    </w:p>
    <w:p>
      <w:pPr>
        <w:pStyle w:val="Normal"/>
        <w:tabs>
          <w:tab w:val="center" w:pos="4575" w:leader="none"/>
          <w:tab w:val="right" w:pos="9117" w:leader="none"/>
        </w:tabs>
        <w:spacing w:lineRule="auto" w:line="259" w:before="0" w:after="3"/>
        <w:ind w:left="0" w:right="0" w:hanging="0"/>
        <w:jc w:val="left"/>
        <w:rPr>
          <w:lang w:val="en-US"/>
        </w:rPr>
      </w:pPr>
      <w:r>
        <w:rPr>
          <w:sz w:val="22"/>
          <w:lang w:val="en-US"/>
        </w:rPr>
        <w:tab/>
      </w:r>
      <w:r>
        <w:rPr>
          <w:sz w:val="22"/>
          <w:lang w:val="en-US"/>
        </w:rPr>
      </w:r>
      <m:oMath xmlns:m="http://schemas.openxmlformats.org/officeDocument/2006/math">
        <m:r>
          <w:rPr>
            <w:rFonts w:ascii="Cambria Math" w:hAnsi="Cambria Math"/>
          </w:rPr>
          <m:t xml:space="preserve">kT</m:t>
        </m:r>
        <m:r>
          <w:rPr>
            <w:rFonts w:ascii="Cambria Math" w:hAnsi="Cambria Math"/>
          </w:rPr>
          <m:t xml:space="preserve">ln</m:t>
        </m:r>
        <m:r>
          <w:rPr>
            <w:rFonts w:ascii="Cambria Math" w:hAnsi="Cambria Math"/>
          </w:rPr>
          <m:t xml:space="preserve">p</m:t>
        </m:r>
        <m:d>
          <m:dPr>
            <m:begChr m:val="("/>
            <m:endChr m:val=")"/>
          </m:dPr>
          <m:e>
            <m:r>
              <w:rPr>
                <w:rFonts w:ascii="Cambria Math" w:hAnsi="Cambria Math"/>
              </w:rPr>
              <m:t xml:space="preserve">S</m:t>
            </m:r>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S</m:t>
            </m:r>
          </m:sub>
          <m:sup/>
          <m:e>
            <m:sSup>
              <m:e>
                <m:r>
                  <w:rPr>
                    <w:rFonts w:ascii="Cambria Math" w:hAnsi="Cambria Math"/>
                  </w:rPr>
                  <m:t xml:space="preserve">E</m:t>
                </m:r>
              </m:e>
              <m:sup>
                <m:r>
                  <w:rPr>
                    <w:rFonts w:ascii="Cambria Math" w:hAnsi="Cambria Math"/>
                  </w:rPr>
                  <m:t xml:space="preserve">r</m:t>
                </m:r>
              </m:sup>
            </m:sSup>
            <m:d>
              <m:dPr>
                <m:begChr m:val="("/>
                <m:endChr m:val=")"/>
              </m:dPr>
              <m:e>
                <m:sSub>
                  <m:e>
                    <m:r>
                      <w:rPr>
                        <w:rFonts w:ascii="Cambria Math" w:hAnsi="Cambria Math"/>
                      </w:rPr>
                      <m:t xml:space="preserve">t</m:t>
                    </m:r>
                  </m:e>
                  <m:sub>
                    <m:r>
                      <w:rPr>
                        <w:rFonts w:ascii="Cambria Math" w:hAnsi="Cambria Math"/>
                      </w:rPr>
                      <m:t xml:space="preserve">i</m:t>
                    </m:r>
                  </m:sub>
                </m:sSub>
              </m:e>
            </m:d>
          </m:e>
        </m:nary>
        <m:r>
          <w:rPr>
            <w:rFonts w:ascii="Cambria Math" w:hAnsi="Cambria Math"/>
          </w:rPr>
          <m:t xml:space="preserve">−</m:t>
        </m:r>
        <m:sSubSup>
          <m:e>
            <m:r>
              <w:rPr>
                <w:rFonts w:ascii="Cambria Math" w:hAnsi="Cambria Math"/>
              </w:rPr>
              <m:t xml:space="preserve">G</m:t>
            </m:r>
          </m:e>
          <m:sub>
            <m:r>
              <w:rPr>
                <w:rFonts w:ascii="Cambria Math" w:hAnsi="Cambria Math"/>
              </w:rPr>
              <m:t xml:space="preserve">S</m:t>
            </m:r>
          </m:sub>
          <m:sup>
            <m:r>
              <w:rPr>
                <w:rFonts w:ascii="Cambria Math" w:hAnsi="Cambria Math"/>
              </w:rPr>
              <m:t xml:space="preserve">f</m:t>
            </m:r>
          </m:sup>
        </m:sSubSup>
        <m:r>
          <w:rPr>
            <w:rFonts w:ascii="Cambria Math" w:hAnsi="Cambria Math"/>
          </w:rPr>
          <m:t xml:space="preserve">−</m:t>
        </m:r>
        <m:r>
          <w:rPr>
            <w:rFonts w:ascii="Cambria Math" w:hAnsi="Cambria Math"/>
          </w:rPr>
          <m:t xml:space="preserve">kT</m:t>
        </m:r>
        <m:r>
          <w:rPr>
            <w:rFonts w:ascii="Cambria Math" w:hAnsi="Cambria Math"/>
          </w:rPr>
          <m:t xml:space="preserve">ln</m:t>
        </m:r>
        <m:r>
          <w:rPr>
            <w:rFonts w:ascii="Cambria Math" w:hAnsi="Cambria Math"/>
          </w:rPr>
          <m:t xml:space="preserve">Z</m:t>
        </m:r>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aa</m:t>
            </m:r>
          </m:sub>
          <m:sup/>
          <m:e>
            <m:sSub>
              <m:e>
                <m:r>
                  <w:rPr>
                    <w:rFonts w:ascii="Cambria Math" w:hAnsi="Cambria Math"/>
                  </w:rPr>
                  <m:t xml:space="preserve">n</m:t>
                </m:r>
              </m:e>
              <m:sub>
                <m:r>
                  <w:rPr>
                    <w:rFonts w:ascii="Cambria Math" w:hAnsi="Cambria Math"/>
                  </w:rPr>
                  <m:t xml:space="preserve">s</m:t>
                </m:r>
              </m:sub>
            </m:sSub>
            <m:d>
              <m:dPr>
                <m:begChr m:val="("/>
                <m:endChr m:val=")"/>
              </m:dPr>
              <m:e>
                <m:r>
                  <w:rPr>
                    <w:rFonts w:ascii="Cambria Math" w:hAnsi="Cambria Math"/>
                  </w:rPr>
                  <m:t xml:space="preserve">t</m:t>
                </m:r>
              </m:e>
            </m:d>
          </m:e>
        </m:nary>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r>
          <w:rPr>
            <w:rFonts w:ascii="Cambria Math" w:hAnsi="Cambria Math"/>
          </w:rPr>
          <m:t xml:space="preserve">−</m:t>
        </m:r>
        <m:sSubSup>
          <m:e>
            <m:r>
              <w:rPr>
                <w:rFonts w:ascii="Cambria Math" w:hAnsi="Cambria Math"/>
              </w:rPr>
              <m:t xml:space="preserve">G</m:t>
            </m:r>
          </m:e>
          <m:sub>
            <m:r>
              <w:rPr>
                <w:rFonts w:ascii="Cambria Math" w:hAnsi="Cambria Math"/>
              </w:rPr>
              <m:t xml:space="preserve">S</m:t>
            </m:r>
          </m:sub>
          <m:sup>
            <m:r>
              <w:rPr>
                <w:rFonts w:ascii="Cambria Math" w:hAnsi="Cambria Math"/>
              </w:rPr>
              <m:t xml:space="preserve">f</m:t>
            </m:r>
          </m:sup>
        </m:sSubSup>
        <m:r>
          <w:rPr>
            <w:rFonts w:ascii="Cambria Math" w:hAnsi="Cambria Math"/>
          </w:rPr>
          <m:t xml:space="preserve">−</m:t>
        </m:r>
        <m:r>
          <w:rPr>
            <w:rFonts w:ascii="Cambria Math" w:hAnsi="Cambria Math"/>
          </w:rPr>
          <m:t xml:space="preserve">kT</m:t>
        </m:r>
        <m:r>
          <w:rPr>
            <w:rFonts w:ascii="Cambria Math" w:hAnsi="Cambria Math"/>
          </w:rPr>
          <m:t xml:space="preserve">ln</m:t>
        </m:r>
        <m:r>
          <w:rPr>
            <w:rFonts w:ascii="Cambria Math" w:hAnsi="Cambria Math"/>
          </w:rPr>
          <m:t xml:space="preserve">Z</m:t>
        </m:r>
      </m:oMath>
      <w:r>
        <w:rPr>
          <w:rFonts w:eastAsia="Calibri" w:cs="Calibri" w:ascii="Calibri" w:hAnsi="Calibri"/>
          <w:sz w:val="22"/>
          <w:lang w:val="en-US"/>
        </w:rPr>
        <w:t>,</w:t>
      </w:r>
      <w:r>
        <w:rPr>
          <w:lang w:val="en-US"/>
        </w:rPr>
        <w:tab/>
        <w:t>(4)</w:t>
      </w:r>
    </w:p>
    <w:p>
      <w:pPr>
        <w:pStyle w:val="Normal"/>
        <w:tabs>
          <w:tab w:val="center" w:pos="4575" w:leader="none"/>
          <w:tab w:val="right" w:pos="9117" w:leader="none"/>
        </w:tabs>
        <w:spacing w:lineRule="auto" w:line="259" w:before="0" w:after="3"/>
        <w:ind w:left="0" w:right="0" w:hanging="0"/>
        <w:jc w:val="left"/>
        <w:rPr>
          <w:rFonts w:eastAsia="Calibri" w:cs="Calibri" w:ascii="Calibri" w:hAnsi="Calibri"/>
          <w:sz w:val="22"/>
          <w:lang w:val="en-US"/>
        </w:rPr>
      </w:pPr>
      <w:r>
        <w:rPr>
          <w:rFonts w:eastAsia="Calibri" w:cs="Calibri" w:ascii="Calibri" w:hAnsi="Calibri"/>
          <w:sz w:val="22"/>
          <w:lang w:val="en-US"/>
        </w:rPr>
      </w:r>
    </w:p>
    <w:p>
      <w:pPr>
        <w:pStyle w:val="Normal"/>
        <w:spacing w:before="0" w:after="27"/>
        <w:ind w:left="-5" w:right="32" w:hanging="10"/>
        <w:rPr>
          <w:lang w:val="en-US"/>
        </w:rPr>
      </w:pPr>
      <w:r>
        <w:rPr>
          <w:lang w:val="en-US"/>
        </w:rPr>
        <w:t xml:space="preserve">where the sum on the right is over the amino acid types and </w:t>
      </w:r>
      <w:r>
        <w:rPr>
          <w:i/>
          <w:lang w:val="en-US"/>
        </w:rPr>
        <w:t>n</w:t>
      </w:r>
      <w:r>
        <w:rPr>
          <w:i/>
          <w:vertAlign w:val="subscript"/>
          <w:lang w:val="en-US"/>
        </w:rPr>
        <w:t>S</w:t>
      </w:r>
      <w:r>
        <w:rPr>
          <w:lang w:val="en-US"/>
        </w:rPr>
        <w:t>(</w:t>
      </w:r>
      <w:r>
        <w:rPr>
          <w:i/>
          <w:lang w:val="en-US"/>
        </w:rPr>
        <w:t>t</w:t>
      </w:r>
      <w:r>
        <w:rPr>
          <w:lang w:val="en-US"/>
        </w:rPr>
        <w:t xml:space="preserve">) is the number of amino acids of type </w:t>
      </w:r>
      <w:r>
        <w:rPr>
          <w:i/>
          <w:lang w:val="en-US"/>
        </w:rPr>
        <w:t xml:space="preserve">t </w:t>
      </w:r>
      <w:r>
        <w:rPr>
          <w:lang w:val="en-US"/>
        </w:rPr>
        <w:t xml:space="preserve">within the sequence </w:t>
      </w:r>
      <w:r>
        <w:rPr>
          <w:i/>
          <w:lang w:val="en-US"/>
        </w:rPr>
        <w:t>S</w:t>
      </w:r>
      <w:r>
        <w:rPr>
          <w:lang w:val="en-US"/>
        </w:rPr>
        <w:t>.</w:t>
      </w:r>
    </w:p>
    <w:p>
      <w:pPr>
        <w:pStyle w:val="Normal"/>
        <w:spacing w:before="0" w:after="30"/>
        <w:ind w:left="-15" w:right="32" w:firstLine="454"/>
        <w:rPr>
          <w:lang w:val="en-US"/>
        </w:rPr>
      </w:pPr>
      <w:r>
        <w:rPr>
          <w:lang w:val="en-US"/>
        </w:rPr>
        <w:t xml:space="preserve">We now consider a set S of </w:t>
      </w:r>
      <w:r>
        <w:rPr>
          <w:i/>
          <w:lang w:val="en-US"/>
        </w:rPr>
        <w:t xml:space="preserve">N </w:t>
      </w:r>
      <w:r>
        <w:rPr>
          <w:lang w:val="en-US"/>
        </w:rPr>
        <w:t xml:space="preserve">target sequences </w:t>
      </w:r>
      <w:r>
        <w:rPr>
          <w:i/>
          <w:lang w:val="en-US"/>
        </w:rPr>
        <w:t>S</w:t>
      </w:r>
      <w:r>
        <w:rPr>
          <w:lang w:val="en-US"/>
        </w:rPr>
        <w:t xml:space="preserve">; we denote L the probability of the entire set, which depends on the model parameters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we refer to L as their likelihood</w:t>
      </w:r>
    </w:p>
    <w:p>
      <w:pPr>
        <w:pStyle w:val="Normal"/>
        <w:spacing w:before="0" w:after="195"/>
        <w:ind w:left="-5" w:right="32" w:hanging="10"/>
        <w:rPr>
          <w:lang w:val="en-US"/>
        </w:rPr>
      </w:pPr>
      <w:r>
        <w:rPr>
          <w:lang w:val="en-US"/>
        </w:rPr>
        <w:t>[33]. We have</w:t>
      </w:r>
    </w:p>
    <w:p>
      <w:pPr>
        <w:pStyle w:val="Normal"/>
        <w:spacing w:lineRule="auto" w:line="259" w:before="0" w:after="0"/>
        <w:ind w:left="120" w:right="0" w:hanging="0"/>
        <w:jc w:val="left"/>
        <w:rPr>
          <w:lang w:val="en-US"/>
        </w:rPr>
      </w:pPr>
      <w:r>
        <w:rPr/>
      </w:r>
      <m:oMath xmlns:m="http://schemas.openxmlformats.org/officeDocument/2006/math">
        <m:r>
          <w:rPr>
            <w:rFonts w:ascii="Cambria Math" w:hAnsi="Cambria Math"/>
          </w:rPr>
          <m:t xml:space="preserve">kt</m:t>
        </m:r>
        <m:r>
          <w:rPr>
            <w:rFonts w:ascii="Cambria Math" w:hAnsi="Cambria Math"/>
          </w:rPr>
          <m:t xml:space="preserve">ln</m:t>
        </m:r>
        <m:r>
          <w:rPr>
            <w:rFonts w:ascii="Cambria Math" w:hAnsi="Cambria Math"/>
          </w:rPr>
          <m:t xml:space="preserve">L</m:t>
        </m:r>
        <m:r>
          <w:rPr>
            <w:rFonts w:ascii="Cambria Math" w:hAnsi="Cambria Math"/>
          </w:rPr>
          <m:t xml:space="preserve">=</m:t>
        </m:r>
        <m:nary>
          <m:naryPr>
            <m:chr m:val="∑"/>
            <m:supHide m:val="1"/>
          </m:naryPr>
          <m:sub>
            <m:r>
              <w:rPr>
                <w:rFonts w:ascii="Cambria Math" w:hAnsi="Cambria Math"/>
              </w:rPr>
              <m:t xml:space="preserve">S</m:t>
            </m:r>
          </m:sub>
          <m:sup/>
          <m:e>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aa</m:t>
                </m:r>
              </m:sub>
              <m:sup/>
              <m:e>
                <m:sSub>
                  <m:e>
                    <m:r>
                      <w:rPr>
                        <w:rFonts w:ascii="Cambria Math" w:hAnsi="Cambria Math"/>
                      </w:rPr>
                      <m:t xml:space="preserve">n</m:t>
                    </m:r>
                  </m:e>
                  <m:sub>
                    <m:r>
                      <w:rPr>
                        <w:rFonts w:ascii="Cambria Math" w:hAnsi="Cambria Math"/>
                      </w:rPr>
                      <m:t xml:space="preserve">s</m:t>
                    </m:r>
                  </m:sub>
                </m:sSub>
                <m:d>
                  <m:dPr>
                    <m:begChr m:val="("/>
                    <m:endChr m:val=")"/>
                  </m:dPr>
                  <m:e>
                    <m:r>
                      <w:rPr>
                        <w:rFonts w:ascii="Cambria Math" w:hAnsi="Cambria Math"/>
                      </w:rPr>
                      <m:t xml:space="preserve">t</m:t>
                    </m:r>
                  </m:e>
                </m:d>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r>
                  <w:rPr>
                    <w:rFonts w:ascii="Cambria Math" w:hAnsi="Cambria Math"/>
                  </w:rPr>
                  <m:t xml:space="preserve">−</m:t>
                </m:r>
                <m:nary>
                  <m:naryPr>
                    <m:chr m:val="∑"/>
                    <m:supHide m:val="1"/>
                  </m:naryPr>
                  <m:sub>
                    <m:r>
                      <w:rPr>
                        <w:rFonts w:ascii="Cambria Math" w:hAnsi="Cambria Math"/>
                      </w:rPr>
                      <m:t xml:space="preserve">S</m:t>
                    </m:r>
                  </m:sub>
                  <m:sup/>
                  <m:e>
                    <m:sSubSup>
                      <m:e>
                        <m:r>
                          <w:rPr>
                            <w:rFonts w:ascii="Cambria Math" w:hAnsi="Cambria Math"/>
                          </w:rPr>
                          <m:t xml:space="preserve">G</m:t>
                        </m:r>
                      </m:e>
                      <m:sub>
                        <m:r>
                          <w:rPr>
                            <w:rFonts w:ascii="Cambria Math" w:hAnsi="Cambria Math"/>
                          </w:rPr>
                          <m:t xml:space="preserve">S</m:t>
                        </m:r>
                      </m:sub>
                      <m:sup>
                        <m:r>
                          <w:rPr>
                            <w:rFonts w:ascii="Cambria Math" w:hAnsi="Cambria Math"/>
                          </w:rPr>
                          <m:t xml:space="preserve">f</m:t>
                        </m:r>
                      </m:sup>
                    </m:sSubSup>
                    <m:r>
                      <w:rPr>
                        <w:rFonts w:ascii="Cambria Math" w:hAnsi="Cambria Math"/>
                      </w:rPr>
                      <m:t xml:space="preserve">−</m:t>
                    </m:r>
                    <m:r>
                      <w:rPr>
                        <w:rFonts w:ascii="Cambria Math" w:hAnsi="Cambria Math"/>
                      </w:rPr>
                      <m:t xml:space="preserve">NkT</m:t>
                    </m:r>
                    <m:r>
                      <w:rPr>
                        <w:rFonts w:ascii="Cambria Math" w:hAnsi="Cambria Math"/>
                      </w:rPr>
                      <m:t xml:space="preserve">ln</m:t>
                    </m:r>
                    <m:r>
                      <w:rPr>
                        <w:rFonts w:ascii="Cambria Math" w:hAnsi="Cambria Math"/>
                      </w:rPr>
                      <m:t xml:space="preserve">Z</m:t>
                    </m:r>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aa</m:t>
                        </m:r>
                      </m:sub>
                      <m:sup/>
                      <m:e>
                        <m:r>
                          <w:rPr>
                            <w:rFonts w:ascii="Cambria Math" w:hAnsi="Cambria Math"/>
                          </w:rPr>
                          <m:t xml:space="preserve">N</m:t>
                        </m:r>
                        <m:d>
                          <m:dPr>
                            <m:begChr m:val="("/>
                            <m:endChr m:val=")"/>
                          </m:dPr>
                          <m:e>
                            <m:r>
                              <w:rPr>
                                <w:rFonts w:ascii="Cambria Math" w:hAnsi="Cambria Math"/>
                              </w:rPr>
                              <m:t xml:space="preserve">t</m:t>
                            </m:r>
                          </m:e>
                        </m:d>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r>
                          <w:rPr>
                            <w:rFonts w:ascii="Cambria Math" w:hAnsi="Cambria Math"/>
                          </w:rPr>
                          <m:t xml:space="preserve">−</m:t>
                        </m:r>
                        <m:nary>
                          <m:naryPr>
                            <m:chr m:val="∑"/>
                            <m:supHide m:val="1"/>
                          </m:naryPr>
                          <m:sub>
                            <m:r>
                              <w:rPr>
                                <w:rFonts w:ascii="Cambria Math" w:hAnsi="Cambria Math"/>
                              </w:rPr>
                              <m:t xml:space="preserve">S</m:t>
                            </m:r>
                          </m:sub>
                          <m:sup/>
                          <m:e>
                            <m:sSubSup>
                              <m:e>
                                <m:r>
                                  <w:rPr>
                                    <w:rFonts w:ascii="Cambria Math" w:hAnsi="Cambria Math"/>
                                  </w:rPr>
                                  <m:t xml:space="preserve">G</m:t>
                                </m:r>
                              </m:e>
                              <m:sub>
                                <m:r>
                                  <w:rPr>
                                    <w:rFonts w:ascii="Cambria Math" w:hAnsi="Cambria Math"/>
                                  </w:rPr>
                                  <m:t xml:space="preserve">S</m:t>
                                </m:r>
                              </m:sub>
                              <m:sup>
                                <m:r>
                                  <w:rPr>
                                    <w:rFonts w:ascii="Cambria Math" w:hAnsi="Cambria Math"/>
                                  </w:rPr>
                                  <m:t xml:space="preserve">f</m:t>
                                </m:r>
                              </m:sup>
                            </m:sSubSup>
                            <m:r>
                              <w:rPr>
                                <w:rFonts w:ascii="Cambria Math" w:hAnsi="Cambria Math"/>
                              </w:rPr>
                              <m:t xml:space="preserve">−</m:t>
                            </m:r>
                            <m:r>
                              <w:rPr>
                                <w:rFonts w:ascii="Cambria Math" w:hAnsi="Cambria Math"/>
                              </w:rPr>
                              <m:t xml:space="preserve">NkT</m:t>
                            </m:r>
                            <m:r>
                              <w:rPr>
                                <w:rFonts w:ascii="Cambria Math" w:hAnsi="Cambria Math"/>
                              </w:rPr>
                              <m:t xml:space="preserve">ln</m:t>
                            </m:r>
                            <m:r>
                              <w:rPr>
                                <w:rFonts w:ascii="Cambria Math" w:hAnsi="Cambria Math"/>
                              </w:rPr>
                              <m:t xml:space="preserve">Z</m:t>
                            </m:r>
                            <m:r>
                              <w:rPr>
                                <w:rFonts w:ascii="Cambria Math" w:hAnsi="Cambria Math"/>
                              </w:rPr>
                              <m:t xml:space="preserve">,</m:t>
                            </m:r>
                          </m:e>
                        </m:nary>
                      </m:e>
                    </m:nary>
                  </m:e>
                </m:nary>
              </m:e>
            </m:nary>
          </m:e>
        </m:nary>
      </m:oMath>
      <w:r>
        <w:rPr>
          <w:i/>
          <w:lang w:val="en-US"/>
        </w:rPr>
        <w:t xml:space="preserve"> </w:t>
      </w:r>
      <w:r>
        <w:rPr>
          <w:i/>
          <w:lang w:val="en-US"/>
        </w:rPr>
        <w:tab/>
        <w:t xml:space="preserve">     </w:t>
      </w:r>
      <w:r>
        <w:rPr>
          <w:lang w:val="en-US"/>
        </w:rPr>
        <w:t>(5)</w:t>
      </w:r>
    </w:p>
    <w:p>
      <w:pPr>
        <w:pStyle w:val="Normal"/>
        <w:spacing w:lineRule="auto" w:line="259" w:before="0" w:after="0"/>
        <w:ind w:left="0" w:right="46" w:hanging="0"/>
        <w:jc w:val="left"/>
        <w:rPr>
          <w:i/>
          <w:sz w:val="16"/>
          <w:lang w:val="en-US"/>
        </w:rPr>
      </w:pPr>
      <w:r>
        <w:rPr>
          <w:i/>
          <w:sz w:val="16"/>
          <w:lang w:val="en-US"/>
        </w:rPr>
      </w:r>
    </w:p>
    <w:p>
      <w:pPr>
        <w:pStyle w:val="Normal"/>
        <w:spacing w:lineRule="auto" w:line="259" w:before="0" w:after="0"/>
        <w:ind w:left="0" w:right="46" w:hanging="0"/>
        <w:jc w:val="left"/>
        <w:rPr>
          <w:lang w:val="en-US"/>
        </w:rPr>
      </w:pPr>
      <w:r>
        <w:rPr>
          <w:i/>
          <w:sz w:val="16"/>
          <w:lang w:val="en-US"/>
        </w:rPr>
        <w:t xml:space="preserve"> </w:t>
      </w:r>
      <w:r>
        <w:rPr>
          <w:lang w:val="en-US"/>
        </w:rPr>
        <w:t xml:space="preserve">where </w:t>
      </w:r>
      <w:r>
        <w:rPr>
          <w:i/>
          <w:lang w:val="en-US"/>
        </w:rPr>
        <w:t>N</w:t>
      </w:r>
      <w:r>
        <w:rPr>
          <w:lang w:val="en-US"/>
        </w:rPr>
        <w:t>(</w:t>
      </w:r>
      <w:r>
        <w:rPr>
          <w:i/>
          <w:lang w:val="en-US"/>
        </w:rPr>
        <w:t>t</w:t>
      </w:r>
      <w:r>
        <w:rPr>
          <w:lang w:val="en-US"/>
        </w:rPr>
        <w:t xml:space="preserve">) is the number of amino acids of type </w:t>
      </w:r>
      <w:r>
        <w:rPr>
          <w:i/>
          <w:lang w:val="en-US"/>
        </w:rPr>
        <w:t xml:space="preserve">t </w:t>
      </w:r>
      <w:r>
        <w:rPr>
          <w:lang w:val="en-US"/>
        </w:rPr>
        <w:t xml:space="preserve">in the whole dataset S. The normalization factor or partition function </w:t>
      </w:r>
      <w:r>
        <w:rPr>
          <w:i/>
          <w:lang w:val="en-US"/>
        </w:rPr>
        <w:t xml:space="preserve">Z </w:t>
      </w:r>
      <w:r>
        <w:rPr>
          <w:lang w:val="en-US"/>
        </w:rPr>
        <w:t xml:space="preserve">is a sum over all possible sequences </w:t>
      </w:r>
      <w:r>
        <w:rPr>
          <w:i/>
          <w:lang w:val="en-US"/>
        </w:rPr>
        <w:t>R</w:t>
      </w:r>
      <w:r>
        <w:rPr>
          <w:lang w:val="en-US"/>
        </w:rPr>
        <w:t>:</w:t>
      </w:r>
    </w:p>
    <w:tbl>
      <w:tblPr>
        <w:jc w:val="left"/>
        <w:tblInd w:w="1313" w:type="dxa"/>
        <w:tblBorders>
          <w:top w:val="nil"/>
          <w:left w:val="nil"/>
          <w:bottom w:val="nil"/>
          <w:insideH w:val="nil"/>
          <w:right w:val="nil"/>
          <w:insideV w:val="nil"/>
        </w:tblBorders>
        <w:tblCellMar>
          <w:top w:w="71" w:type="dxa"/>
          <w:left w:w="108" w:type="dxa"/>
          <w:bottom w:w="0" w:type="dxa"/>
          <w:right w:w="108" w:type="dxa"/>
        </w:tblCellMar>
      </w:tblPr>
      <w:tblGrid>
        <w:gridCol w:w="7437"/>
        <w:gridCol w:w="317"/>
      </w:tblGrid>
      <w:tr>
        <w:trPr>
          <w:trHeight w:val="548" w:hRule="atLeast"/>
          <w:cantSplit w:val="false"/>
        </w:trPr>
        <w:tc>
          <w:tcPr>
            <w:tcW w:w="7437" w:type="dxa"/>
            <w:tcBorders>
              <w:top w:val="nil"/>
              <w:left w:val="nil"/>
              <w:bottom w:val="nil"/>
              <w:insideH w:val="nil"/>
              <w:right w:val="nil"/>
              <w:insideV w:val="nil"/>
            </w:tcBorders>
            <w:shd w:fill="FFFFFF" w:val="clear"/>
          </w:tcPr>
          <w:p>
            <w:pPr>
              <w:pStyle w:val="Normal"/>
              <w:spacing w:lineRule="auto" w:line="259" w:before="0" w:after="0"/>
              <w:ind w:left="0" w:right="0" w:hanging="0"/>
              <w:jc w:val="left"/>
              <w:rPr/>
            </w:pPr>
            <w:r>
              <w:rPr/>
            </w:r>
            <m:oMath xmlns:m="http://schemas.openxmlformats.org/officeDocument/2006/math">
              <m:r>
                <w:rPr>
                  <w:rFonts w:ascii="Cambria Math" w:hAnsi="Cambria Math"/>
                </w:rPr>
                <m:t xml:space="preserve">Z</m:t>
              </m:r>
              <m:r>
                <w:rPr>
                  <w:rFonts w:ascii="Cambria Math" w:hAnsi="Cambria Math"/>
                </w:rPr>
                <m:t xml:space="preserve">=</m:t>
              </m:r>
              <m:nary>
                <m:naryPr>
                  <m:chr m:val="∑"/>
                  <m:supHide m:val="1"/>
                </m:naryPr>
                <m:sub>
                  <m:r>
                    <w:rPr>
                      <w:rFonts w:ascii="Cambria Math" w:hAnsi="Cambria Math"/>
                    </w:rPr>
                    <m:t xml:space="preserve">R</m:t>
                  </m:r>
                </m:sub>
                <m:sup/>
                <m:e>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G</m:t>
                          </m:r>
                        </m:e>
                        <m:sub>
                          <m:r>
                            <w:rPr>
                              <w:rFonts w:ascii="Cambria Math" w:hAnsi="Cambria Math"/>
                            </w:rPr>
                            <m:t xml:space="preserve">R</m:t>
                          </m:r>
                        </m:sub>
                      </m:sSub>
                    </m:e>
                  </m:d>
                </m:e>
              </m:nary>
              <m:r>
                <w:rPr>
                  <w:rFonts w:ascii="Cambria Math" w:hAnsi="Cambria Math"/>
                </w:rPr>
                <m:t xml:space="preserve">=</m:t>
              </m:r>
              <m:nary>
                <m:naryPr>
                  <m:chr m:val="∑"/>
                  <m:supHide m:val="1"/>
                </m:naryPr>
                <m:sub>
                  <m:r>
                    <w:rPr>
                      <w:rFonts w:ascii="Cambria Math" w:hAnsi="Cambria Math"/>
                    </w:rPr>
                    <m:t xml:space="preserve">R</m:t>
                  </m:r>
                </m:sub>
                <m:sup/>
                <m:e>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β</m:t>
                      </m:r>
                      <m:r>
                        <w:rPr>
                          <w:rFonts w:ascii="Cambria Math" w:hAnsi="Cambria Math"/>
                        </w:rPr>
                        <m:t xml:space="preserve">∆</m:t>
                      </m:r>
                      <m:sSub>
                        <m:e>
                          <m:sSubSup>
                            <m:e>
                              <m:r>
                                <w:rPr>
                                  <w:rFonts w:ascii="Cambria Math" w:hAnsi="Cambria Math"/>
                                </w:rPr>
                                <m:t xml:space="preserve">G</m:t>
                              </m:r>
                            </m:e>
                            <m:sub>
                              <m:r>
                                <w:rPr>
                                  <w:rFonts w:ascii="Cambria Math" w:hAnsi="Cambria Math"/>
                                </w:rPr>
                                <m:t xml:space="preserve">R</m:t>
                              </m:r>
                            </m:sub>
                            <m:sup>
                              <m:r>
                                <w:rPr>
                                  <w:rFonts w:ascii="Cambria Math" w:hAnsi="Cambria Math"/>
                                </w:rPr>
                                <m:t xml:space="preserve">f</m:t>
                              </m:r>
                            </m:sup>
                          </m:sSubSup>
                        </m:e>
                        <m:sub/>
                      </m:sSub>
                    </m:e>
                  </m:d>
                </m:e>
              </m:nary>
              <m:nary>
                <m:naryPr>
                  <m:chr m:val="∏"/>
                  <m:supHide m:val="1"/>
                </m:naryPr>
                <m:sub>
                  <m:r>
                    <w:rPr>
                      <w:rFonts w:ascii="Cambria Math" w:hAnsi="Cambria Math"/>
                    </w:rPr>
                    <m:t xml:space="preserve">t</m:t>
                  </m:r>
                  <m:r>
                    <w:rPr>
                      <w:rFonts w:ascii="Cambria Math" w:hAnsi="Cambria Math"/>
                    </w:rPr>
                    <m:t xml:space="preserve">∈</m:t>
                  </m:r>
                  <m:r>
                    <w:rPr>
                      <w:rFonts w:ascii="Cambria Math" w:hAnsi="Cambria Math"/>
                    </w:rPr>
                    <m:t xml:space="preserve">aa</m:t>
                  </m:r>
                </m:sub>
                <m:sup/>
                <m:e>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β</m:t>
                      </m:r>
                      <m:sSub>
                        <m:e>
                          <m:r>
                            <w:rPr>
                              <w:rFonts w:ascii="Cambria Math" w:hAnsi="Cambria Math"/>
                            </w:rPr>
                            <m:t xml:space="preserve">n</m:t>
                          </m:r>
                        </m:e>
                        <m:sub>
                          <m:r>
                            <w:rPr>
                              <w:rFonts w:ascii="Cambria Math" w:hAnsi="Cambria Math"/>
                            </w:rPr>
                            <m:t xml:space="preserve">R</m:t>
                          </m:r>
                        </m:sub>
                      </m:sSub>
                      <m:d>
                        <m:dPr>
                          <m:begChr m:val="("/>
                          <m:endChr m:val=")"/>
                        </m:dPr>
                        <m:e>
                          <m:r>
                            <w:rPr>
                              <w:rFonts w:ascii="Cambria Math" w:hAnsi="Cambria Math"/>
                            </w:rPr>
                            <m:t xml:space="preserve">t</m:t>
                          </m:r>
                        </m:e>
                      </m:d>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e>
                  </m:d>
                </m:e>
              </m:nary>
            </m:oMath>
          </w:p>
        </w:tc>
        <w:tc>
          <w:tcPr>
            <w:tcW w:w="317" w:type="dxa"/>
            <w:tcBorders>
              <w:top w:val="nil"/>
              <w:left w:val="nil"/>
              <w:bottom w:val="nil"/>
              <w:insideH w:val="nil"/>
              <w:right w:val="nil"/>
              <w:insideV w:val="nil"/>
            </w:tcBorders>
            <w:shd w:fill="FFFFFF" w:val="clear"/>
          </w:tcPr>
          <w:p>
            <w:pPr>
              <w:pStyle w:val="Normal"/>
              <w:spacing w:lineRule="auto" w:line="259" w:before="0" w:after="0"/>
              <w:ind w:left="0" w:right="0" w:hanging="0"/>
              <w:rPr/>
            </w:pPr>
            <w:r>
              <w:rPr/>
              <w:t>(6)</w:t>
            </w:r>
          </w:p>
        </w:tc>
      </w:tr>
    </w:tbl>
    <w:p>
      <w:pPr>
        <w:pStyle w:val="Normal"/>
        <w:spacing w:before="0" w:after="66"/>
        <w:ind w:left="-5" w:right="32" w:hanging="10"/>
        <w:rPr>
          <w:lang w:val="en-US"/>
        </w:rPr>
      </w:pPr>
      <w:r>
        <w:rPr>
          <w:lang w:val="en-US"/>
        </w:rPr>
        <w:t xml:space="preserve">In view of maximizing L, we consider the derivative of </w:t>
      </w:r>
      <w:r>
        <w:rPr>
          <w:i/>
          <w:lang w:val="en-US"/>
        </w:rPr>
        <w:t xml:space="preserve">Z </w:t>
      </w:r>
      <w:r>
        <w:rPr>
          <w:lang w:val="en-US"/>
        </w:rPr>
        <w:t xml:space="preserve">with respect to one of the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w:t>
      </w:r>
    </w:p>
    <w:p>
      <w:pPr>
        <w:pStyle w:val="Normal"/>
        <w:tabs>
          <w:tab w:val="center" w:pos="4525" w:leader="none"/>
          <w:tab w:val="right" w:pos="9117" w:leader="none"/>
        </w:tabs>
        <w:spacing w:lineRule="auto" w:line="259" w:before="0" w:after="3"/>
        <w:ind w:left="0" w:right="0" w:hanging="0"/>
        <w:jc w:val="left"/>
        <w:rPr>
          <w:lang w:val="en-US"/>
        </w:rPr>
      </w:pPr>
      <w:r>
        <w:rPr>
          <w:szCs w:val="24"/>
          <w:lang w:val="en-US"/>
        </w:rPr>
        <w:tab/>
      </w:r>
      <w:r>
        <w:rPr>
          <w:szCs w:val="24"/>
          <w:lang w:val="en-US"/>
        </w:rPr>
      </w:r>
      <m:oMath xmlns:m="http://schemas.openxmlformats.org/officeDocument/2006/math">
        <m:eqArr>
          <m:e>
            <m:r>
              <w:rPr>
                <w:rFonts w:ascii="Cambria Math" w:hAnsi="Cambria Math"/>
              </w:rPr>
              <m:t xml:space="preserve">−</m:t>
            </m:r>
            <m:r>
              <w:rPr>
                <w:rFonts w:ascii="Cambria Math" w:hAnsi="Cambria Math"/>
              </w:rPr>
              <m:t xml:space="preserve">β</m:t>
            </m:r>
            <m:r>
              <w:rPr>
                <w:rFonts w:ascii="Cambria Math" w:hAnsi="Cambria Math"/>
              </w:rPr>
              <m:t xml:space="preserve">∆</m:t>
            </m:r>
            <m:r>
              <w:rPr>
                <w:rFonts w:ascii="Cambria Math" w:hAnsi="Cambria Math"/>
              </w:rPr>
              <m:t xml:space="preserve">G</m:t>
            </m:r>
          </m:e>
          <m:e>
            <m:d>
              <m:dPr>
                <m:begChr m:val="("/>
                <m:endChr m:val=")"/>
              </m:dPr>
              <m:e>
                <m:sSup>
                  <m:e>
                    <m:r>
                      <w:rPr>
                        <w:rFonts w:ascii="Cambria Math" w:hAnsi="Cambria Math"/>
                      </w:rPr>
                      <m:t xml:space="preserve">R</m:t>
                    </m:r>
                  </m:e>
                  <m:sup>
                    <m:r>
                      <w:rPr>
                        <w:rFonts w:ascii="Cambria Math" w:hAnsi="Cambria Math"/>
                      </w:rPr>
                      <m:t xml:space="preserve">f</m:t>
                    </m:r>
                  </m:sup>
                </m:sSup>
              </m:e>
            </m:d>
            <m:nary>
              <m:naryPr>
                <m:chr m:val="∏"/>
                <m:supHide m:val="1"/>
              </m:naryPr>
              <m:sub>
                <m:r>
                  <w:rPr>
                    <w:rFonts w:ascii="Cambria Math" w:hAnsi="Cambria Math"/>
                  </w:rPr>
                  <m:t xml:space="preserve">s</m:t>
                </m:r>
                <m:r>
                  <w:rPr>
                    <w:rFonts w:ascii="Cambria Math" w:hAnsi="Cambria Math"/>
                  </w:rPr>
                  <m:t xml:space="preserve">∈</m:t>
                </m:r>
                <m:r>
                  <w:rPr>
                    <w:rFonts w:ascii="Cambria Math" w:hAnsi="Cambria Math"/>
                  </w:rPr>
                  <m:t xml:space="preserve">aa</m:t>
                </m:r>
              </m:sub>
              <m:sup/>
              <m:e>
                <m:r>
                  <w:rPr>
                    <w:rFonts w:ascii="Cambria Math" w:hAnsi="Cambria Math"/>
                  </w:rPr>
                  <m:t xml:space="preserve">exp</m:t>
                </m:r>
              </m:e>
            </m:nary>
            <m:d>
              <m:dPr>
                <m:begChr m:val="("/>
                <m:endChr m:val=")"/>
              </m:dPr>
              <m:e>
                <m:r>
                  <w:rPr>
                    <w:rFonts w:ascii="Cambria Math" w:hAnsi="Cambria Math"/>
                  </w:rPr>
                  <m:t xml:space="preserve">β</m:t>
                </m:r>
                <m:sSub>
                  <m:e>
                    <m:r>
                      <w:rPr>
                        <w:rFonts w:ascii="Cambria Math" w:hAnsi="Cambria Math"/>
                      </w:rPr>
                      <m:t xml:space="preserve">n</m:t>
                    </m:r>
                  </m:e>
                  <m:sub>
                    <m:r>
                      <w:rPr>
                        <w:rFonts w:ascii="Cambria Math" w:hAnsi="Cambria Math"/>
                      </w:rPr>
                      <m:t xml:space="preserve">R</m:t>
                    </m:r>
                  </m:sub>
                </m:sSub>
                <m:d>
                  <m:dPr>
                    <m:begChr m:val="("/>
                    <m:endChr m:val=")"/>
                  </m:dPr>
                  <m:e>
                    <m:r>
                      <w:rPr>
                        <w:rFonts w:ascii="Cambria Math" w:hAnsi="Cambria Math"/>
                      </w:rPr>
                      <m:t xml:space="preserve">s</m:t>
                    </m:r>
                  </m:e>
                </m:d>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e>
            </m:d>
          </m:e>
          <m:e>
            <m:f>
              <m:num>
                <m:r>
                  <w:rPr>
                    <w:rFonts w:ascii="Cambria Math" w:hAnsi="Cambria Math"/>
                  </w:rPr>
                  <m:t xml:space="preserve">∂</m:t>
                </m:r>
                <m:r>
                  <w:rPr>
                    <w:rFonts w:ascii="Cambria Math" w:hAnsi="Cambria Math"/>
                  </w:rPr>
                  <m:t xml:space="preserve">Z</m:t>
                </m:r>
              </m:num>
              <m:den>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en>
            </m:f>
            <m:r>
              <w:rPr>
                <w:rFonts w:ascii="Cambria Math" w:hAnsi="Cambria Math"/>
              </w:rPr>
              <m:t xml:space="preserve">=</m:t>
            </m:r>
            <m:nary>
              <m:naryPr>
                <m:chr m:val="∑"/>
                <m:supHide m:val="1"/>
              </m:naryPr>
              <m:sub>
                <m:r>
                  <w:rPr>
                    <w:rFonts w:ascii="Cambria Math" w:hAnsi="Cambria Math"/>
                  </w:rPr>
                  <m:t xml:space="preserve">R</m:t>
                </m:r>
              </m:sub>
              <m:sup/>
              <m:e/>
            </m:nary>
            <m:sSub>
              <m:e>
                <m:r>
                  <w:rPr>
                    <w:rFonts w:ascii="Cambria Math" w:hAnsi="Cambria Math"/>
                  </w:rPr>
                  <m:t xml:space="preserve">βn</m:t>
                </m:r>
              </m:e>
              <m:sub>
                <m:r>
                  <w:rPr>
                    <w:rFonts w:ascii="Cambria Math" w:hAnsi="Cambria Math"/>
                  </w:rPr>
                  <m:t xml:space="preserve">R</m:t>
                </m:r>
              </m:sub>
            </m:sSub>
            <m:d>
              <m:dPr>
                <m:begChr m:val="("/>
                <m:endChr m:val=")"/>
              </m:dPr>
              <m:e>
                <m:r>
                  <w:rPr>
                    <w:rFonts w:ascii="Cambria Math" w:hAnsi="Cambria Math"/>
                  </w:rPr>
                  <m:t xml:space="preserve">t</m:t>
                </m:r>
              </m:e>
            </m:d>
            <m:r>
              <w:rPr>
                <w:rFonts w:ascii="Cambria Math" w:hAnsi="Cambria Math"/>
              </w:rPr>
              <m:t xml:space="preserve">exp</m:t>
            </m:r>
          </m:e>
        </m:eqArr>
      </m:oMath>
      <w:r>
        <w:rPr>
          <w:rFonts w:eastAsia="Calibri" w:cs="Calibri" w:ascii="Calibri" w:hAnsi="Calibri"/>
          <w:sz w:val="22"/>
          <w:lang w:val="en-US"/>
        </w:rPr>
        <w:tab/>
      </w:r>
      <w:r>
        <w:rPr>
          <w:lang w:val="en-US"/>
        </w:rPr>
        <w:t>(7)</w:t>
      </w:r>
    </w:p>
    <w:p>
      <w:pPr>
        <w:pStyle w:val="Normal"/>
        <w:ind w:left="-5" w:right="2357" w:hanging="10"/>
        <w:rPr>
          <w:lang w:val="en-US"/>
        </w:rPr>
      </w:pPr>
      <w:r>
        <w:rPr>
          <w:lang w:val="en-US"/>
        </w:rPr>
        <w:t>We then have</w:t>
      </w:r>
    </w:p>
    <w:p>
      <w:pPr>
        <w:pStyle w:val="Normal"/>
        <w:tabs>
          <w:tab w:val="center" w:pos="4525" w:leader="none"/>
          <w:tab w:val="right" w:pos="9117" w:leader="none"/>
        </w:tabs>
        <w:spacing w:lineRule="auto" w:line="259" w:before="0" w:after="93"/>
        <w:ind w:left="0" w:right="0" w:hanging="0"/>
        <w:jc w:val="left"/>
        <w:rPr>
          <w:lang w:val="en-US"/>
        </w:rPr>
      </w:pPr>
      <w:r>
        <w:rPr>
          <w:sz w:val="22"/>
          <w:lang w:val="en-US"/>
        </w:rPr>
        <w:tab/>
      </w:r>
      <w:r>
        <w:rPr>
          <w:sz w:val="22"/>
          <w:lang w:val="en-US"/>
        </w:rPr>
      </w:r>
      <m:oMath xmlns:m="http://schemas.openxmlformats.org/officeDocument/2006/math">
        <m:f>
          <m:num>
            <m:r>
              <w:rPr>
                <w:rFonts w:ascii="Cambria Math" w:hAnsi="Cambria Math"/>
              </w:rPr>
              <m:t xml:space="preserve">kT</m:t>
            </m:r>
          </m:num>
          <m:den>
            <m:r>
              <w:rPr>
                <w:rFonts w:ascii="Cambria Math" w:hAnsi="Cambria Math"/>
              </w:rPr>
              <m:t xml:space="preserve">Z</m:t>
            </m:r>
          </m:den>
        </m:f>
        <m:f>
          <m:num>
            <m:r>
              <w:rPr>
                <w:rFonts w:ascii="Cambria Math" w:hAnsi="Cambria Math"/>
              </w:rPr>
              <m:t xml:space="preserve">∂</m:t>
            </m:r>
            <m:r>
              <w:rPr>
                <w:rFonts w:ascii="Cambria Math" w:hAnsi="Cambria Math"/>
              </w:rPr>
              <m:t xml:space="preserve">Z</m:t>
            </m:r>
          </m:num>
          <m:den>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en>
        </m:f>
        <m:r>
          <w:rPr>
            <w:rFonts w:ascii="Cambria Math" w:hAnsi="Cambria Math"/>
          </w:rPr>
          <m:t xml:space="preserve">=</m:t>
        </m:r>
        <m:f>
          <m:num>
            <m:nary>
              <m:naryPr>
                <m:chr m:val="∑"/>
                <m:supHide m:val="1"/>
              </m:naryPr>
              <m:sub>
                <m:r>
                  <w:rPr>
                    <w:rFonts w:ascii="Cambria Math" w:hAnsi="Cambria Math"/>
                  </w:rPr>
                  <m:t xml:space="preserve">R</m:t>
                </m:r>
              </m:sub>
              <m:sup/>
              <m:e>
                <m:sSub>
                  <m:e>
                    <m:r>
                      <w:rPr>
                        <w:rFonts w:ascii="Cambria Math" w:hAnsi="Cambria Math"/>
                      </w:rPr>
                      <m:t xml:space="preserve">n</m:t>
                    </m:r>
                  </m:e>
                  <m:sub>
                    <m:r>
                      <w:rPr>
                        <w:rFonts w:ascii="Cambria Math" w:hAnsi="Cambria Math"/>
                      </w:rPr>
                      <m:t xml:space="preserve">R</m:t>
                    </m:r>
                  </m:sub>
                </m:sSub>
                <m:d>
                  <m:dPr>
                    <m:begChr m:val="("/>
                    <m:endChr m:val=")"/>
                  </m:dPr>
                  <m:e>
                    <m:r>
                      <w:rPr>
                        <w:rFonts w:ascii="Cambria Math" w:hAnsi="Cambria Math"/>
                      </w:rPr>
                      <m:t xml:space="preserve">t</m:t>
                    </m:r>
                  </m:e>
                </m:d>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β</m:t>
                    </m:r>
                    <m:r>
                      <w:rPr>
                        <w:rFonts w:ascii="Cambria Math" w:hAnsi="Cambria Math"/>
                      </w:rPr>
                      <m:t xml:space="preserve">∆</m:t>
                    </m:r>
                    <m:sSubSup>
                      <m:e>
                        <m:r>
                          <w:rPr>
                            <w:rFonts w:ascii="Cambria Math" w:hAnsi="Cambria Math"/>
                          </w:rPr>
                          <m:t xml:space="preserve">G</m:t>
                        </m:r>
                      </m:e>
                      <m:sub>
                        <m:r>
                          <w:rPr>
                            <w:rFonts w:ascii="Cambria Math" w:hAnsi="Cambria Math"/>
                          </w:rPr>
                          <m:t xml:space="preserve">R</m:t>
                        </m:r>
                      </m:sub>
                      <m:sup/>
                    </m:sSubSup>
                  </m:e>
                </m:d>
              </m:e>
            </m:nary>
          </m:num>
          <m:den>
            <m:nary>
              <m:naryPr>
                <m:chr m:val="∑"/>
                <m:supHide m:val="1"/>
              </m:naryPr>
              <m:sub>
                <m:r>
                  <w:rPr>
                    <w:rFonts w:ascii="Cambria Math" w:hAnsi="Cambria Math"/>
                  </w:rPr>
                  <m:t xml:space="preserve">R</m:t>
                </m:r>
              </m:sub>
              <m:sup/>
              <m:e>
                <m:r>
                  <w:rPr>
                    <w:rFonts w:ascii="Cambria Math" w:hAnsi="Cambria Math"/>
                  </w:rPr>
                  <m:t xml:space="preserve">exp</m:t>
                </m:r>
              </m:e>
            </m:nary>
            <m:d>
              <m:dPr>
                <m:begChr m:val="("/>
                <m:endChr m:val=")"/>
              </m:dPr>
              <m:e>
                <m:r>
                  <w:rPr>
                    <w:rFonts w:ascii="Cambria Math" w:hAnsi="Cambria Math"/>
                  </w:rPr>
                  <m:t xml:space="preserve">−</m:t>
                </m:r>
                <m:r>
                  <w:rPr>
                    <w:rFonts w:ascii="Cambria Math" w:hAnsi="Cambria Math"/>
                  </w:rPr>
                  <m:t xml:space="preserve">β</m:t>
                </m:r>
                <m:r>
                  <w:rPr>
                    <w:rFonts w:ascii="Cambria Math" w:hAnsi="Cambria Math"/>
                  </w:rPr>
                  <m:t xml:space="preserve">∆</m:t>
                </m:r>
                <m:sSubSup>
                  <m:e>
                    <m:r>
                      <w:rPr>
                        <w:rFonts w:ascii="Cambria Math" w:hAnsi="Cambria Math"/>
                      </w:rPr>
                      <m:t xml:space="preserve">G</m:t>
                    </m:r>
                  </m:e>
                  <m:sub>
                    <m:r>
                      <w:rPr>
                        <w:rFonts w:ascii="Cambria Math" w:hAnsi="Cambria Math"/>
                      </w:rPr>
                      <m:t xml:space="preserve">R</m:t>
                    </m:r>
                  </m:sub>
                  <m:sup/>
                </m:sSubSup>
              </m:e>
            </m:d>
          </m:den>
        </m:f>
        <m:r>
          <w:rPr>
            <w:rFonts w:ascii="Cambria Math" w:hAnsi="Cambria Math"/>
          </w:rPr>
          <m:t xml:space="preserve">=</m:t>
        </m:r>
        <m:d>
          <m:dPr>
            <m:begChr m:val="⟨"/>
            <m:endChr m:val="⟩"/>
          </m:dPr>
          <m:e>
            <m:r>
              <w:rPr>
                <w:rFonts w:ascii="Cambria Math" w:hAnsi="Cambria Math"/>
              </w:rPr>
              <m:t xml:space="preserve">n</m:t>
            </m:r>
            <m:d>
              <m:dPr>
                <m:begChr m:val="("/>
                <m:endChr m:val=")"/>
              </m:dPr>
              <m:e>
                <m:r>
                  <w:rPr>
                    <w:rFonts w:ascii="Cambria Math" w:hAnsi="Cambria Math"/>
                  </w:rPr>
                  <m:t xml:space="preserve">t</m:t>
                </m:r>
              </m:e>
            </m:d>
          </m:e>
        </m:d>
      </m:oMath>
      <w:r>
        <w:rPr>
          <w:i/>
          <w:lang w:val="en-US"/>
        </w:rPr>
        <w:tab/>
      </w:r>
      <w:r>
        <w:rPr>
          <w:lang w:val="en-US"/>
        </w:rPr>
        <w:t>(8)</w:t>
      </w:r>
    </w:p>
    <w:p>
      <w:pPr>
        <w:pStyle w:val="Normal"/>
        <w:ind w:left="-5" w:right="32" w:hanging="10"/>
        <w:rPr>
          <w:lang w:val="en-US"/>
        </w:rPr>
      </w:pPr>
      <w:r>
        <w:rPr>
          <w:lang w:val="en-US"/>
        </w:rPr>
        <w:t xml:space="preserve">The quantity on the right is the Boltzmann average of the number </w:t>
      </w:r>
      <w:r>
        <w:rPr>
          <w:i/>
          <w:lang w:val="en-US"/>
        </w:rPr>
        <w:t>n</w:t>
      </w:r>
      <w:r>
        <w:rPr>
          <w:lang w:val="en-US"/>
        </w:rPr>
        <w:t>(</w:t>
      </w:r>
      <w:r>
        <w:rPr>
          <w:i/>
          <w:lang w:val="en-US"/>
        </w:rPr>
        <w:t>t</w:t>
      </w:r>
      <w:r>
        <w:rPr>
          <w:lang w:val="en-US"/>
        </w:rPr>
        <w:t xml:space="preserve">) of amino acids </w:t>
      </w:r>
      <w:r>
        <w:rPr>
          <w:i/>
          <w:lang w:val="en-US"/>
        </w:rPr>
        <w:t xml:space="preserve">t </w:t>
      </w:r>
      <w:r>
        <w:rPr>
          <w:lang w:val="en-US"/>
        </w:rPr>
        <w:t xml:space="preserve">over all possible sequences. In practice, this is the average population of </w:t>
      </w:r>
      <w:r>
        <w:rPr>
          <w:i/>
          <w:lang w:val="en-US"/>
        </w:rPr>
        <w:t xml:space="preserve">t </w:t>
      </w:r>
      <w:r>
        <w:rPr>
          <w:lang w:val="en-US"/>
        </w:rPr>
        <w:t>we would obtain in a long MC simulation. We note that, as usual in statistical mechanics [34], the derivative of ln</w:t>
      </w:r>
      <w:r>
        <w:rPr>
          <w:i/>
          <w:lang w:val="en-US"/>
        </w:rPr>
        <w:t xml:space="preserve">Z </w:t>
      </w:r>
      <w:r>
        <w:rPr>
          <w:lang w:val="en-US"/>
        </w:rPr>
        <w:t>with respect to one quantity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is equal to the ensemble average of the conjugate quantity (</w:t>
      </w:r>
      <w:r>
        <w:rPr>
          <w:i/>
        </w:rPr>
        <w:t>β</w:t>
      </w:r>
      <w:r>
        <w:rPr>
          <w:i/>
          <w:vertAlign w:val="subscript"/>
          <w:lang w:val="en-US"/>
        </w:rPr>
        <w:t>nS</w:t>
      </w:r>
      <w:r>
        <w:rPr>
          <w:lang w:val="en-US"/>
        </w:rPr>
        <w:t>(</w:t>
      </w:r>
      <w:r>
        <w:rPr>
          <w:i/>
          <w:lang w:val="en-US"/>
        </w:rPr>
        <w:t>t</w:t>
      </w:r>
      <w:r>
        <w:rPr>
          <w:lang w:val="en-US"/>
        </w:rPr>
        <w:t>)).</w:t>
      </w:r>
    </w:p>
    <w:p>
      <w:pPr>
        <w:pStyle w:val="Normal"/>
        <w:spacing w:before="0" w:after="50"/>
        <w:ind w:left="-15" w:right="32" w:firstLine="454"/>
        <w:rPr>
          <w:lang w:val="en-US"/>
        </w:rPr>
      </w:pPr>
      <w:r>
        <w:rPr>
          <w:lang w:val="en-US"/>
        </w:rPr>
        <w:t xml:space="preserve">A necessary condition to maximize lnL is that its derivatives with respect to the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should all be zero. We see that</w:t>
      </w:r>
    </w:p>
    <w:p>
      <w:pPr>
        <w:pStyle w:val="Normal"/>
        <w:tabs>
          <w:tab w:val="center" w:pos="4595" w:leader="none"/>
          <w:tab w:val="right" w:pos="9117" w:leader="none"/>
        </w:tabs>
        <w:spacing w:lineRule="auto" w:line="259" w:before="0" w:after="179"/>
        <w:ind w:left="0" w:right="0" w:hanging="0"/>
        <w:jc w:val="left"/>
        <w:rPr>
          <w:lang w:val="en-US"/>
        </w:rPr>
      </w:pPr>
      <w:r>
        <w:rPr>
          <w:sz w:val="22"/>
          <w:lang w:val="en-US"/>
        </w:rPr>
        <w:tab/>
      </w:r>
      <w:r>
        <w:rPr>
          <w:sz w:val="22"/>
          <w:lang w:val="en-US"/>
        </w:rPr>
      </w:r>
      <m:oMath xmlns:m="http://schemas.openxmlformats.org/officeDocument/2006/math">
        <m:eqArr>
          <m:e>
            <m:r>
              <w:rPr>
                <w:rFonts w:ascii="Cambria Math" w:hAnsi="Cambria Math"/>
              </w:rPr>
              <m:t xml:space="preserve">L</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s</m:t>
                </m:r>
              </m:sub>
              <m:sup/>
              <m:e>
                <m:sSub>
                  <m:e>
                    <m:r>
                      <w:rPr>
                        <w:rFonts w:ascii="Cambria Math" w:hAnsi="Cambria Math"/>
                      </w:rPr>
                      <m:t xml:space="preserve">n</m:t>
                    </m:r>
                  </m:e>
                  <m:sub>
                    <m:r>
                      <w:rPr>
                        <w:rFonts w:ascii="Cambria Math" w:hAnsi="Cambria Math"/>
                      </w:rPr>
                      <m:t xml:space="preserve">S</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n</m:t>
                    </m:r>
                    <m:d>
                      <m:dPr>
                        <m:begChr m:val="("/>
                        <m:endChr m:val=")"/>
                      </m:dPr>
                      <m:e>
                        <m:r>
                          <w:rPr>
                            <w:rFonts w:ascii="Cambria Math" w:hAnsi="Cambria Math"/>
                          </w:rPr>
                          <m:t xml:space="preserve">t</m:t>
                        </m:r>
                      </m:e>
                    </m:d>
                  </m:e>
                </m:d>
              </m:e>
            </m:nary>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t</m:t>
                    </m:r>
                  </m:e>
                </m:d>
              </m:num>
              <m:den>
                <m:r>
                  <w:rPr>
                    <w:rFonts w:ascii="Cambria Math" w:hAnsi="Cambria Math"/>
                  </w:rPr>
                  <m:t xml:space="preserve">N</m:t>
                </m:r>
              </m:den>
            </m:f>
            <m:r>
              <w:rPr>
                <w:rFonts w:ascii="Cambria Math" w:hAnsi="Cambria Math"/>
              </w:rPr>
              <m:t xml:space="preserve">–</m:t>
            </m:r>
            <m:d>
              <m:dPr>
                <m:begChr m:val="⟨"/>
                <m:endChr m:val="⟩"/>
              </m:dPr>
              <m:e>
                <m:r>
                  <w:rPr>
                    <w:rFonts w:ascii="Cambria Math" w:hAnsi="Cambria Math"/>
                  </w:rPr>
                  <m:t xml:space="preserve">n</m:t>
                </m:r>
                <m:d>
                  <m:dPr>
                    <m:begChr m:val="("/>
                    <m:endChr m:val=")"/>
                  </m:dPr>
                  <m:e>
                    <m:r>
                      <w:rPr>
                        <w:rFonts w:ascii="Cambria Math" w:hAnsi="Cambria Math"/>
                      </w:rPr>
                      <m:t xml:space="preserve">t</m:t>
                    </m:r>
                  </m:e>
                </m:d>
              </m:e>
            </m:d>
          </m:e>
          <m:e>
            <m:f>
              <m:num>
                <m:r>
                  <w:rPr>
                    <w:rFonts w:ascii="Cambria Math" w:hAnsi="Cambria Math"/>
                  </w:rPr>
                  <m:t xml:space="preserve">1</m:t>
                </m:r>
              </m:num>
              <m:den>
                <m:r>
                  <w:rPr>
                    <w:rFonts w:ascii="Cambria Math" w:hAnsi="Cambria Math"/>
                  </w:rPr>
                  <m:t xml:space="preserve">N</m:t>
                </m:r>
              </m:den>
            </m:f>
            <m:f>
              <m:num>
                <m:r>
                  <w:rPr>
                    <w:rFonts w:ascii="Cambria Math" w:hAnsi="Cambria Math"/>
                  </w:rPr>
                  <m:t xml:space="preserve">∂</m:t>
                </m:r>
              </m:num>
              <m:den>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en>
            </m:f>
            <m:r>
              <w:rPr>
                <w:rFonts w:ascii="Cambria Math" w:hAnsi="Cambria Math"/>
              </w:rPr>
              <m:t xml:space="preserve">ln</m:t>
            </m:r>
          </m:e>
        </m:eqArr>
      </m:oMath>
      <w:r>
        <w:rPr>
          <w:lang w:val="en-US"/>
        </w:rPr>
        <w:tab/>
        <w:t>(9)</w:t>
      </w:r>
    </w:p>
    <w:p>
      <w:pPr>
        <w:pStyle w:val="Normal"/>
        <w:ind w:left="-5" w:right="2757" w:hanging="10"/>
        <w:rPr>
          <w:lang w:val="en-US"/>
        </w:rPr>
      </w:pPr>
      <w:r>
        <w:rPr>
          <w:lang w:val="en-US"/>
        </w:rPr>
        <w:t>so that</w:t>
      </w:r>
    </w:p>
    <w:p>
      <w:pPr>
        <w:pStyle w:val="Normal"/>
        <w:tabs>
          <w:tab w:val="center" w:pos="4535" w:leader="none"/>
          <w:tab w:val="right" w:pos="9117" w:leader="none"/>
        </w:tabs>
        <w:spacing w:lineRule="auto" w:line="259" w:before="0" w:after="3"/>
        <w:ind w:left="0" w:right="0" w:hanging="0"/>
        <w:jc w:val="left"/>
        <w:rPr>
          <w:lang w:val="en-US"/>
        </w:rPr>
      </w:pPr>
      <w:r>
        <w:rPr>
          <w:rFonts w:eastAsia="Calibri" w:cs="Calibri" w:ascii="Calibri" w:hAnsi="Calibri"/>
          <w:sz w:val="22"/>
          <w:lang w:val="en-US"/>
        </w:rPr>
        <w:tab/>
      </w:r>
      <w:r>
        <w:rPr>
          <w:rFonts w:eastAsia="Calibri" w:cs="Calibri" w:ascii="Calibri" w:hAnsi="Calibri"/>
          <w:sz w:val="22"/>
          <w:lang w:val="en-US"/>
        </w:rPr>
      </w:r>
      <m:oMath xmlns:m="http://schemas.openxmlformats.org/officeDocument/2006/math">
        <m:r>
          <w:rPr>
            <w:rFonts w:ascii="Cambria Math" w:hAnsi="Cambria Math"/>
          </w:rPr>
          <m:t xml:space="preserve">L</m:t>
        </m:r>
        <m:limUpp>
          <m:e>
            <m:r>
              <w:rPr>
                <w:rFonts w:ascii="Cambria Math" w:hAnsi="Cambria Math"/>
              </w:rPr>
              <m:t xml:space="preserve">maximum</m:t>
            </m:r>
          </m:e>
          <m:lim>
            <m:r>
              <w:rPr>
                <w:rFonts w:ascii="Cambria Math" w:hAnsi="Cambria Math"/>
              </w:rPr>
              <m:t xml:space="preserve">⇒</m:t>
            </m:r>
          </m:lim>
        </m:limUpp>
        <m:f>
          <m:num>
            <m:r>
              <w:rPr>
                <w:rFonts w:ascii="Cambria Math" w:hAnsi="Cambria Math"/>
              </w:rPr>
              <m:t xml:space="preserve">N</m:t>
            </m:r>
            <m:d>
              <m:dPr>
                <m:begChr m:val="("/>
                <m:endChr m:val=")"/>
              </m:dPr>
              <m:e>
                <m:r>
                  <w:rPr>
                    <w:rFonts w:ascii="Cambria Math" w:hAnsi="Cambria Math"/>
                  </w:rPr>
                  <m:t xml:space="preserve">t</m:t>
                </m:r>
              </m:e>
            </m:d>
          </m:num>
          <m:den>
            <m:r>
              <w:rPr>
                <w:rFonts w:ascii="Cambria Math" w:hAnsi="Cambria Math"/>
              </w:rPr>
              <m:t xml:space="preserve">N</m:t>
            </m:r>
          </m:den>
        </m:f>
        <m:r>
          <w:rPr>
            <w:rFonts w:ascii="Cambria Math" w:hAnsi="Cambria Math"/>
          </w:rPr>
          <m:t xml:space="preserve">=</m:t>
        </m:r>
        <m:d>
          <m:dPr>
            <m:begChr m:val="⟨"/>
            <m:endChr m:val="⟩"/>
          </m:dPr>
          <m:e>
            <m:r>
              <w:rPr>
                <w:rFonts w:ascii="Cambria Math" w:hAnsi="Cambria Math"/>
              </w:rPr>
              <m:t xml:space="preserve">n</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aa</m:t>
        </m:r>
      </m:oMath>
      <w:r>
        <w:rPr>
          <w:rFonts w:eastAsia="Calibri" w:cs="Calibri" w:ascii="Calibri" w:hAnsi="Calibri"/>
          <w:sz w:val="22"/>
          <w:lang w:val="en-US"/>
        </w:rPr>
        <w:tab/>
      </w:r>
      <w:r>
        <w:rPr>
          <w:lang w:val="en-US"/>
        </w:rPr>
        <w:t xml:space="preserve"> (10)</w:t>
      </w:r>
    </w:p>
    <w:p>
      <w:pPr>
        <w:pStyle w:val="Normal"/>
        <w:spacing w:before="0" w:after="444"/>
        <w:ind w:left="-5" w:right="32" w:hanging="10"/>
        <w:rPr>
          <w:lang w:val="en-US"/>
        </w:rPr>
      </w:pPr>
      <w:r>
        <w:rPr>
          <w:lang w:val="en-US"/>
        </w:rPr>
        <w:t>Thus, to maximize L, we should choose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such that a long simulation gives the same amino acid frequencies as the target database.</w:t>
      </w:r>
    </w:p>
    <w:p>
      <w:pPr>
        <w:pStyle w:val="Heading2"/>
        <w:numPr>
          <w:ilvl w:val="1"/>
          <w:numId w:val="2"/>
        </w:numPr>
        <w:spacing w:before="0" w:after="178"/>
        <w:ind w:left="720" w:right="47" w:hanging="360"/>
        <w:rPr/>
      </w:pPr>
      <w:r>
        <w:rPr/>
        <w:t>Searching for the maximum likelihood</w:t>
      </w:r>
    </w:p>
    <w:p>
      <w:pPr>
        <w:pStyle w:val="Normal"/>
        <w:spacing w:before="0" w:after="78"/>
        <w:ind w:left="-5" w:right="32" w:hanging="10"/>
        <w:rPr>
          <w:lang w:val="en-US"/>
        </w:rPr>
      </w:pPr>
      <w:r>
        <w:rPr>
          <w:lang w:val="en-US"/>
        </w:rPr>
        <w:t>To approach the maximum likelihood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values, starting from a current guess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w:t>
      </w:r>
      <w:r>
        <w:rPr>
          <w:i/>
          <w:lang w:val="en-US"/>
        </w:rPr>
        <w:t>n</w:t>
      </w:r>
      <w:r>
        <w:rPr>
          <w:lang w:val="en-US"/>
        </w:rPr>
        <w:t>)}, we will use two methods. With the first method, we step along the gradient of lnL, using the update rule [33]:</w:t>
      </w:r>
    </w:p>
    <w:p>
      <w:pPr>
        <w:pStyle w:val="Normal"/>
        <w:tabs>
          <w:tab w:val="center" w:pos="4506" w:leader="none"/>
          <w:tab w:val="right" w:pos="9117" w:leader="none"/>
        </w:tabs>
        <w:spacing w:lineRule="auto" w:line="259" w:before="0" w:after="230"/>
        <w:ind w:left="0" w:right="0" w:hanging="0"/>
        <w:jc w:val="left"/>
        <w:rPr>
          <w:lang w:val="en-US"/>
        </w:rPr>
      </w:pPr>
      <w:r>
        <w:rPr>
          <w:sz w:val="22"/>
          <w:lang w:val="en-US"/>
        </w:rPr>
        <w:tab/>
      </w:r>
      <w:r>
        <w:rPr>
          <w:sz w:val="22"/>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α</m:t>
        </m:r>
        <m:f>
          <m:num>
            <m:r>
              <w:rPr>
                <w:rFonts w:ascii="Cambria Math" w:hAnsi="Cambria Math"/>
              </w:rPr>
              <m:t xml:space="preserve">∂</m:t>
            </m:r>
          </m:num>
          <m:den>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en>
        </m:f>
        <m:r>
          <w:rPr>
            <w:rFonts w:ascii="Cambria Math" w:hAnsi="Cambria Math"/>
          </w:rPr>
          <m:t xml:space="preserve">ln</m:t>
        </m:r>
        <m:r>
          <w:rPr>
            <w:rFonts w:ascii="Cambria Math" w:hAnsi="Cambria Math"/>
          </w:rPr>
          <m:t xml:space="preserve">L</m:t>
        </m:r>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δE</m:t>
        </m:r>
        <m:d>
          <m:dPr>
            <m:begChr m:val="("/>
            <m:endChr m:val=")"/>
          </m:dPr>
          <m:e>
            <m:sSubSup>
              <m:e>
                <m:r>
                  <w:rPr>
                    <w:rFonts w:ascii="Cambria Math" w:hAnsi="Cambria Math"/>
                  </w:rPr>
                  <m:t xml:space="preserve">n</m:t>
                </m:r>
              </m:e>
              <m:sub>
                <m:r>
                  <w:rPr>
                    <w:rFonts w:ascii="Cambria Math" w:hAnsi="Cambria Math"/>
                  </w:rPr>
                  <m:t xml:space="preserve">t</m:t>
                </m:r>
              </m:sub>
              <m:sup>
                <m:r>
                  <w:rPr>
                    <w:rFonts w:ascii="Cambria Math" w:hAnsi="Cambria Math"/>
                  </w:rPr>
                  <m:t xml:space="preserve">exp</m:t>
                </m:r>
              </m:sup>
            </m:sSubSup>
            <m:r>
              <w:rPr>
                <w:rFonts w:ascii="Cambria Math" w:hAnsi="Cambria Math"/>
              </w:rPr>
              <m:t xml:space="preserve">−</m:t>
            </m:r>
            <m:sSub>
              <m:e>
                <m:d>
                  <m:dPr>
                    <m:begChr m:val="⟨"/>
                    <m:endChr m:val="⟩"/>
                  </m:dPr>
                  <m:e>
                    <m:r>
                      <w:rPr>
                        <w:rFonts w:ascii="Cambria Math" w:hAnsi="Cambria Math"/>
                      </w:rPr>
                      <m:t xml:space="preserve">n</m:t>
                    </m:r>
                    <m:d>
                      <m:dPr>
                        <m:begChr m:val="("/>
                        <m:endChr m:val=")"/>
                      </m:dPr>
                      <m:e>
                        <m:r>
                          <w:rPr>
                            <w:rFonts w:ascii="Cambria Math" w:hAnsi="Cambria Math"/>
                          </w:rPr>
                          <m:t xml:space="preserve">t</m:t>
                        </m:r>
                      </m:e>
                    </m:d>
                  </m:e>
                </m:d>
              </m:e>
              <m:sub>
                <m:r>
                  <w:rPr>
                    <w:rFonts w:ascii="Cambria Math" w:hAnsi="Cambria Math"/>
                  </w:rPr>
                  <m:t xml:space="preserve">n</m:t>
                </m:r>
              </m:sub>
            </m:sSub>
          </m:e>
        </m:d>
      </m:oMath>
      <w:r>
        <w:rPr>
          <w:rFonts w:eastAsia="Calibri" w:cs="Calibri" w:ascii="Calibri" w:hAnsi="Calibri"/>
          <w:sz w:val="22"/>
          <w:lang w:val="en-US"/>
        </w:rPr>
        <w:t xml:space="preserve"> </w:t>
        <w:tab/>
      </w:r>
      <w:r>
        <w:rPr>
          <w:lang w:val="en-US"/>
        </w:rPr>
        <w:t>(11)</w:t>
      </w:r>
    </w:p>
    <w:p>
      <w:pPr>
        <w:pStyle w:val="Normal"/>
        <w:spacing w:before="0" w:after="28"/>
        <w:ind w:left="-5" w:right="32" w:hanging="10"/>
        <w:rPr>
          <w:lang w:val="en-US"/>
        </w:rPr>
      </w:pPr>
      <w:r>
        <w:rPr>
          <w:lang w:val="en-US"/>
        </w:rPr>
        <w:t xml:space="preserve">Here, </w:t>
      </w:r>
      <w:r>
        <w:rPr>
          <w:i/>
        </w:rPr>
        <w:t>α</w:t>
      </w:r>
      <w:r>
        <w:rPr>
          <w:i/>
          <w:lang w:val="en-US"/>
        </w:rPr>
        <w:t xml:space="preserve"> </w:t>
      </w:r>
      <w:r>
        <w:rPr>
          <w:lang w:val="en-US"/>
        </w:rPr>
        <w:t xml:space="preserve">is a constant; </w:t>
      </w:r>
      <w:r>
        <w:rPr>
          <w:i/>
          <w:lang w:val="en-US"/>
        </w:rPr>
        <w:t>n</w:t>
      </w:r>
      <w:r>
        <w:rPr>
          <w:i/>
          <w:vertAlign w:val="subscript"/>
          <w:lang w:val="en-US"/>
        </w:rPr>
        <w:t xml:space="preserve">t </w:t>
      </w:r>
      <w:r>
        <w:rPr>
          <w:vertAlign w:val="superscript"/>
          <w:lang w:val="en-US"/>
        </w:rPr>
        <w:t>exp</w:t>
      </w:r>
      <w:r>
        <w:rPr>
          <w:lang w:val="en-US"/>
        </w:rPr>
        <w:t xml:space="preserve">= </w:t>
      </w:r>
      <w:r>
        <w:rPr>
          <w:i/>
          <w:lang w:val="en-US"/>
        </w:rPr>
        <w:t>N</w:t>
      </w:r>
      <w:r>
        <w:rPr>
          <w:lang w:val="en-US"/>
        </w:rPr>
        <w:t>(</w:t>
      </w:r>
      <w:r>
        <w:rPr>
          <w:i/>
          <w:lang w:val="en-US"/>
        </w:rPr>
        <w:t>t</w:t>
      </w:r>
      <w:r>
        <w:rPr>
          <w:lang w:val="en-US"/>
        </w:rPr>
        <w:t>)</w:t>
      </w:r>
      <w:r>
        <w:rPr>
          <w:i/>
          <w:lang w:val="en-US"/>
        </w:rPr>
        <w:t xml:space="preserve">/N </w:t>
      </w:r>
      <w:r>
        <w:rPr>
          <w:lang w:val="en-US"/>
        </w:rPr>
        <w:t xml:space="preserve">is the mean population of amino acid type </w:t>
      </w:r>
      <w:r>
        <w:rPr>
          <w:i/>
          <w:lang w:val="en-US"/>
        </w:rPr>
        <w:t xml:space="preserve">t </w:t>
      </w:r>
      <w:r>
        <w:rPr>
          <w:lang w:val="en-US"/>
        </w:rPr>
        <w:t xml:space="preserve">in the target database; </w:t>
      </w:r>
      <w:r>
        <w:rPr>
          <w:lang w:val="en-US"/>
        </w:rPr>
      </w:r>
      <m:oMath xmlns:m="http://schemas.openxmlformats.org/officeDocument/2006/math">
        <m:d>
          <m:dPr>
            <m:begChr m:val="⟨"/>
            <m:endChr m:val="⟩"/>
          </m:dPr>
        </m:d>
      </m:oMath>
      <w:r>
        <w:rPr>
          <w:i/>
          <w:vertAlign w:val="subscript"/>
          <w:lang w:val="en-US"/>
        </w:rPr>
        <w:t xml:space="preserve">n </w:t>
      </w:r>
      <w:r>
        <w:rPr>
          <w:lang w:val="en-US"/>
        </w:rPr>
        <w:t>indicates an average over a simulation done using the current reference energies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w:t>
      </w:r>
      <w:r>
        <w:rPr>
          <w:i/>
          <w:lang w:val="en-US"/>
        </w:rPr>
        <w:t>n</w:t>
      </w:r>
      <w:r>
        <w:rPr>
          <w:lang w:val="en-US"/>
        </w:rPr>
        <w:t xml:space="preserve">)}, and </w:t>
      </w:r>
      <w:r>
        <w:rPr>
          <w:i/>
        </w:rPr>
        <w:t>δ</w:t>
      </w:r>
      <w:r>
        <w:rPr>
          <w:i/>
          <w:lang w:val="en-US"/>
        </w:rPr>
        <w:t xml:space="preserve">E </w:t>
      </w:r>
      <w:r>
        <w:rPr>
          <w:lang w:val="en-US"/>
        </w:rPr>
        <w:t>is an empirical constant with the dimension of an energy, referred to as the update amplitude. This update procedure is repeated until convergence. We refer to this method as the linear update method.</w:t>
      </w:r>
    </w:p>
    <w:p>
      <w:pPr>
        <w:pStyle w:val="Normal"/>
        <w:spacing w:lineRule="auto" w:line="264" w:before="0" w:after="131"/>
        <w:ind w:left="248" w:right="184" w:hanging="10"/>
        <w:jc w:val="center"/>
        <w:rPr>
          <w:lang w:val="en-US"/>
        </w:rPr>
      </w:pPr>
      <w:r>
        <w:rPr>
          <w:lang w:val="en-US"/>
        </w:rPr>
        <w:t>The second method, used previously [26, 27], employs a logarithmic update rule:</w:t>
      </w:r>
    </w:p>
    <w:p>
      <w:pPr>
        <w:pStyle w:val="Normal"/>
        <w:tabs>
          <w:tab w:val="center" w:pos="4575" w:leader="none"/>
          <w:tab w:val="right" w:pos="9117" w:leader="none"/>
        </w:tabs>
        <w:spacing w:lineRule="auto" w:line="259" w:before="0" w:after="3"/>
        <w:ind w:left="0" w:right="0" w:hanging="0"/>
        <w:jc w:val="left"/>
        <w:rPr>
          <w:rFonts w:eastAsia="Calibri" w:cs="Calibri" w:ascii="Calibri" w:hAnsi="Calibri"/>
          <w:sz w:val="22"/>
          <w:lang w:val="en-US"/>
        </w:rPr>
      </w:pPr>
      <w:r>
        <w:rPr>
          <w:rFonts w:eastAsia="Calibri" w:cs="Calibri" w:ascii="Calibri" w:hAnsi="Calibri"/>
          <w:sz w:val="22"/>
          <w:lang w:val="en-US"/>
        </w:rPr>
        <w:tab/>
      </w:r>
    </w:p>
    <w:p>
      <w:pPr>
        <w:pStyle w:val="Normal"/>
        <w:tabs>
          <w:tab w:val="center" w:pos="4575" w:leader="none"/>
          <w:tab w:val="right" w:pos="9117" w:leader="none"/>
        </w:tabs>
        <w:spacing w:lineRule="auto" w:line="259" w:before="0" w:after="3"/>
        <w:ind w:left="0" w:right="0" w:hanging="0"/>
        <w:jc w:val="left"/>
        <w:rPr>
          <w:lang w:val="en-US"/>
        </w:rPr>
      </w:pPr>
      <w:r>
        <w:rPr>
          <w:rFonts w:eastAsia="Calibri" w:cs="Calibri" w:ascii="Calibri" w:hAnsi="Calibri"/>
          <w:sz w:val="22"/>
          <w:lang w:val="en-US"/>
        </w:rPr>
        <w:tab/>
      </w:r>
      <w:r>
        <w:rPr>
          <w:rFonts w:eastAsia="Calibri" w:cs="Calibri" w:ascii="Calibri" w:hAnsi="Calibri"/>
          <w:sz w:val="22"/>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kT</m:t>
        </m:r>
        <m:r>
          <w:rPr>
            <w:rFonts w:ascii="Cambria Math" w:hAnsi="Cambria Math"/>
          </w:rPr>
          <m:t xml:space="preserve">ln</m:t>
        </m:r>
        <m:f>
          <m:num>
            <m:sSub>
              <m:e>
                <m:d>
                  <m:dPr>
                    <m:begChr m:val="⟨"/>
                    <m:endChr m:val="⟩"/>
                  </m:dPr>
                  <m:e>
                    <m:r>
                      <w:rPr>
                        <w:rFonts w:ascii="Cambria Math" w:hAnsi="Cambria Math"/>
                      </w:rPr>
                      <m:t xml:space="preserve">n</m:t>
                    </m:r>
                    <m:d>
                      <m:dPr>
                        <m:begChr m:val="("/>
                        <m:endChr m:val=")"/>
                      </m:dPr>
                      <m:e>
                        <m:r>
                          <w:rPr>
                            <w:rFonts w:ascii="Cambria Math" w:hAnsi="Cambria Math"/>
                          </w:rPr>
                          <m:t xml:space="preserve">t</m:t>
                        </m:r>
                      </m:e>
                    </m:d>
                  </m:e>
                </m:d>
              </m:e>
              <m:sub>
                <m:r>
                  <w:rPr>
                    <w:rFonts w:ascii="Cambria Math" w:hAnsi="Cambria Math"/>
                  </w:rPr>
                  <m:t xml:space="preserve">n</m:t>
                </m:r>
              </m:sub>
            </m:sSub>
          </m:num>
          <m:den>
            <m:sSubSup>
              <m:e>
                <m:r>
                  <w:rPr>
                    <w:rFonts w:ascii="Cambria Math" w:hAnsi="Cambria Math"/>
                  </w:rPr>
                  <m:t xml:space="preserve">n</m:t>
                </m:r>
              </m:e>
              <m:sub>
                <m:r>
                  <w:rPr>
                    <w:rFonts w:ascii="Cambria Math" w:hAnsi="Cambria Math"/>
                  </w:rPr>
                  <m:t xml:space="preserve">t</m:t>
                </m:r>
              </m:sub>
              <m:sup>
                <m:r>
                  <w:rPr>
                    <w:rFonts w:ascii="Cambria Math" w:hAnsi="Cambria Math"/>
                  </w:rPr>
                  <m:t xml:space="preserve">exp</m:t>
                </m:r>
              </m:sup>
            </m:sSubSup>
          </m:den>
        </m:f>
      </m:oMath>
      <w:r>
        <w:rPr>
          <w:lang w:val="en-US"/>
        </w:rPr>
        <w:t xml:space="preserve"> </w:t>
        <w:tab/>
        <w:t>(12)</w:t>
      </w:r>
    </w:p>
    <w:p>
      <w:pPr>
        <w:pStyle w:val="Normal"/>
        <w:ind w:left="-5" w:right="32" w:hanging="10"/>
        <w:rPr>
          <w:lang w:val="en-US"/>
        </w:rPr>
      </w:pPr>
      <w:r>
        <w:rPr>
          <w:lang w:val="en-US"/>
        </w:rPr>
        <w:t xml:space="preserve">where </w:t>
      </w:r>
      <w:r>
        <w:rPr>
          <w:i/>
          <w:lang w:val="en-US"/>
        </w:rPr>
        <w:t xml:space="preserve">kT </w:t>
      </w:r>
      <w:r>
        <w:rPr>
          <w:lang w:val="en-US"/>
        </w:rPr>
        <w:t>is a thermal energy, set empirically to 0.5 kcal/mol (1 cal = 4.184 J). We refer to this as the logarithmic update method. Both the linear and logarithmic update methods converge to the same optimum, specified by (Eq. 10).</w:t>
      </w:r>
    </w:p>
    <w:p>
      <w:pPr>
        <w:pStyle w:val="Normal"/>
        <w:spacing w:before="0" w:after="565"/>
        <w:ind w:left="-15" w:right="32" w:firstLine="454"/>
        <w:rPr>
          <w:lang w:val="en-US"/>
        </w:rPr>
      </w:pPr>
      <w:r>
        <w:rPr>
          <w:lang w:val="en-US"/>
        </w:rPr>
        <w:t xml:space="preserve">In the later iterations, some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xml:space="preserve"> values tended to converge slowly, with an oscillatory behavior. Therefore, we sometimes used a modified update rule, where the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d>
          <m:dPr>
            <m:begChr m:val="("/>
            <m:endChr m:val=")"/>
          </m:dPr>
          <m:e>
            <m:r>
              <w:rPr>
                <w:rFonts w:ascii="Cambria Math" w:hAnsi="Cambria Math"/>
              </w:rPr>
              <m:t xml:space="preserve">n</m:t>
            </m:r>
          </m:e>
        </m:d>
      </m:oMath>
      <w:r>
        <w:rPr>
          <w:lang w:val="en-US"/>
        </w:rPr>
        <w:t xml:space="preserve">value computed with the linear or logarithmic method for iteration </w:t>
      </w:r>
      <w:r>
        <w:rPr>
          <w:i/>
          <w:lang w:val="en-US"/>
        </w:rPr>
        <w:t xml:space="preserve">n </w:t>
      </w:r>
      <w:r>
        <w:rPr>
          <w:lang w:val="en-US"/>
        </w:rPr>
        <w:t>was mixed with the value computed at the previous iteration, with the (</w:t>
      </w:r>
      <w:r>
        <w:rPr>
          <w:i/>
          <w:lang w:val="en-US"/>
        </w:rPr>
        <w:t>n</w:t>
      </w:r>
      <w:r>
        <w:rPr>
          <w:lang w:val="en-US"/>
        </w:rPr>
        <w:t>−1) value having a weight of 1/3 and the current value a weight of 2/3. At each iteration, we typically ran 500 million steps (per replica) of Replica Exchange Monte Carlo.</w:t>
      </w:r>
    </w:p>
    <w:p>
      <w:pPr>
        <w:pStyle w:val="Heading1"/>
        <w:numPr>
          <w:ilvl w:val="0"/>
          <w:numId w:val="2"/>
        </w:numPr>
        <w:ind w:left="566" w:right="0" w:hanging="360"/>
        <w:rPr/>
      </w:pPr>
      <w:r>
        <w:rPr/>
        <w:t>Computational methods</w:t>
      </w:r>
    </w:p>
    <w:p>
      <w:pPr>
        <w:pStyle w:val="Heading2"/>
        <w:numPr>
          <w:ilvl w:val="1"/>
          <w:numId w:val="2"/>
        </w:numPr>
        <w:ind w:left="720" w:right="47" w:hanging="360"/>
        <w:rPr>
          <w:lang w:val="en-US"/>
        </w:rPr>
      </w:pPr>
      <w:r>
        <w:rPr>
          <w:lang w:val="en-US"/>
        </w:rPr>
        <w:t>Effective energy function for the folded state</w:t>
      </w:r>
    </w:p>
    <w:p>
      <w:pPr>
        <w:pStyle w:val="Normal"/>
        <w:spacing w:before="0" w:after="311"/>
        <w:ind w:left="-5" w:right="32" w:hanging="10"/>
        <w:rPr>
          <w:lang w:val="en-US"/>
        </w:rPr>
      </w:pPr>
      <w:r>
        <w:rPr>
          <w:lang w:val="en-US"/>
        </w:rPr>
        <w:t>The energy matrix was computed with the following effective energy function for the folded state:</w:t>
      </w:r>
    </w:p>
    <w:p>
      <w:pPr>
        <w:pStyle w:val="Normal"/>
        <w:tabs>
          <w:tab w:val="center" w:pos="4529" w:leader="none"/>
          <w:tab w:val="right" w:pos="9117" w:leader="none"/>
        </w:tabs>
        <w:spacing w:lineRule="auto" w:line="259" w:before="0" w:after="287"/>
        <w:ind w:left="0" w:right="0" w:hanging="0"/>
        <w:jc w:val="left"/>
        <w:rPr>
          <w:lang w:val="en-US"/>
        </w:rPr>
      </w:pPr>
      <w:r>
        <w:rPr>
          <w:rFonts w:eastAsia="Calibri" w:cs="Calibri" w:ascii="Calibri" w:hAnsi="Calibri"/>
          <w:sz w:val="22"/>
          <w:lang w:val="en-US"/>
        </w:rPr>
        <w:tab/>
      </w:r>
      <w:r>
        <w:rPr>
          <w:i/>
          <w:szCs w:val="24"/>
          <w:lang w:val="en-US"/>
        </w:rPr>
        <w:t xml:space="preserve">E </w:t>
      </w:r>
      <w:r>
        <w:rPr>
          <w:szCs w:val="24"/>
          <w:lang w:val="en-US"/>
        </w:rPr>
        <w:t xml:space="preserve">= </w:t>
      </w:r>
      <w:r>
        <w:rPr>
          <w:i/>
          <w:szCs w:val="24"/>
          <w:lang w:val="en-US"/>
        </w:rPr>
        <w:t>E</w:t>
      </w:r>
      <w:r>
        <w:rPr>
          <w:szCs w:val="24"/>
          <w:vertAlign w:val="subscript"/>
          <w:lang w:val="en-US"/>
        </w:rPr>
        <w:t>bonds</w:t>
      </w:r>
      <w:r>
        <w:rPr>
          <w:szCs w:val="24"/>
          <w:lang w:val="en-US"/>
        </w:rPr>
        <w:t xml:space="preserve"> + </w:t>
      </w:r>
      <w:r>
        <w:rPr>
          <w:i/>
          <w:szCs w:val="24"/>
          <w:lang w:val="en-US"/>
        </w:rPr>
        <w:t>E</w:t>
      </w:r>
      <w:r>
        <w:rPr>
          <w:szCs w:val="24"/>
          <w:vertAlign w:val="subscript"/>
          <w:lang w:val="en-US"/>
        </w:rPr>
        <w:t>angles</w:t>
      </w:r>
      <w:r>
        <w:rPr>
          <w:szCs w:val="24"/>
          <w:lang w:val="en-US"/>
        </w:rPr>
        <w:t xml:space="preserve"> + </w:t>
      </w:r>
      <w:r>
        <w:rPr>
          <w:i/>
          <w:szCs w:val="24"/>
          <w:lang w:val="en-US"/>
        </w:rPr>
        <w:t>E</w:t>
      </w:r>
      <w:r>
        <w:rPr>
          <w:szCs w:val="24"/>
          <w:vertAlign w:val="subscript"/>
          <w:lang w:val="en-US"/>
        </w:rPr>
        <w:t>dihe</w:t>
      </w:r>
      <w:r>
        <w:rPr>
          <w:szCs w:val="24"/>
          <w:lang w:val="en-US"/>
        </w:rPr>
        <w:t xml:space="preserve"> + </w:t>
      </w:r>
      <w:r>
        <w:rPr>
          <w:i/>
          <w:szCs w:val="24"/>
          <w:lang w:val="en-US"/>
        </w:rPr>
        <w:t>E</w:t>
      </w:r>
      <w:r>
        <w:rPr>
          <w:szCs w:val="24"/>
          <w:vertAlign w:val="subscript"/>
          <w:lang w:val="en-US"/>
        </w:rPr>
        <w:t>impr</w:t>
      </w:r>
      <w:r>
        <w:rPr>
          <w:szCs w:val="24"/>
          <w:lang w:val="en-US"/>
        </w:rPr>
        <w:t xml:space="preserve"> + </w:t>
      </w:r>
      <w:r>
        <w:rPr>
          <w:i/>
          <w:szCs w:val="24"/>
          <w:lang w:val="en-US"/>
        </w:rPr>
        <w:t>E</w:t>
      </w:r>
      <w:r>
        <w:rPr>
          <w:szCs w:val="24"/>
          <w:vertAlign w:val="subscript"/>
          <w:lang w:val="en-US"/>
        </w:rPr>
        <w:t>vdw</w:t>
      </w:r>
      <w:r>
        <w:rPr>
          <w:szCs w:val="24"/>
          <w:lang w:val="en-US"/>
        </w:rPr>
        <w:t xml:space="preserve"> + </w:t>
      </w:r>
      <w:r>
        <w:rPr>
          <w:i/>
          <w:szCs w:val="24"/>
          <w:lang w:val="en-US"/>
        </w:rPr>
        <w:t>E</w:t>
      </w:r>
      <w:r>
        <w:rPr>
          <w:szCs w:val="24"/>
          <w:vertAlign w:val="subscript"/>
          <w:lang w:val="en-US"/>
        </w:rPr>
        <w:t>Coul</w:t>
      </w:r>
      <w:r>
        <w:rPr>
          <w:szCs w:val="24"/>
          <w:lang w:val="en-US"/>
        </w:rPr>
        <w:t xml:space="preserve"> + </w:t>
      </w:r>
      <w:r>
        <w:rPr>
          <w:i/>
          <w:szCs w:val="24"/>
          <w:lang w:val="en-US"/>
        </w:rPr>
        <w:t>E</w:t>
      </w:r>
      <w:r>
        <w:rPr>
          <w:szCs w:val="24"/>
          <w:vertAlign w:val="subscript"/>
          <w:lang w:val="en-US"/>
        </w:rPr>
        <w:t>solv</w:t>
      </w:r>
      <w:r>
        <w:rPr>
          <w:sz w:val="16"/>
          <w:lang w:val="en-US"/>
        </w:rPr>
        <w:tab/>
      </w:r>
      <w:r>
        <w:rPr>
          <w:lang w:val="en-US"/>
        </w:rPr>
        <w:t>(13)</w:t>
      </w:r>
    </w:p>
    <w:p>
      <w:pPr>
        <w:pStyle w:val="Normal"/>
        <w:tabs>
          <w:tab w:val="decimal" w:pos="4536" w:leader="none"/>
          <w:tab w:val="right" w:pos="9072" w:leader="none"/>
        </w:tabs>
        <w:ind w:left="-5" w:right="32" w:hanging="10"/>
        <w:rPr>
          <w:lang w:val="en-US"/>
        </w:rPr>
      </w:pPr>
      <w:r>
        <w:rPr>
          <w:lang w:val="en-US"/>
        </w:rPr>
        <w:t xml:space="preserve">The first six terms in (13) represent the protein internal energy. They were taken from the Amber ff99SB empirical energy function [35], slightly modified for CPD (see below). The last term on the right, </w:t>
      </w:r>
      <w:r>
        <w:rPr>
          <w:i/>
          <w:lang w:val="en-US"/>
        </w:rPr>
        <w:t>E</w:t>
      </w:r>
      <w:r>
        <w:rPr>
          <w:vertAlign w:val="subscript"/>
          <w:lang w:val="en-US"/>
        </w:rPr>
        <w:t>solv</w:t>
      </w:r>
      <w:r>
        <w:rPr>
          <w:lang w:val="en-US"/>
        </w:rPr>
        <w:t>, represents the contribution of solvent. We used a “Generalized Born + Surface Area”, or GBSA implicit solvent model [36]:</w:t>
      </w:r>
    </w:p>
    <w:p>
      <w:pPr>
        <w:pStyle w:val="Normal"/>
        <w:spacing w:lineRule="auto" w:line="259" w:before="0" w:after="130"/>
        <w:ind w:left="10" w:right="0" w:hanging="10"/>
        <w:jc w:val="left"/>
        <w:rPr>
          <w:lang w:val="en-US"/>
        </w:rPr>
      </w:pPr>
      <w:r>
        <w:rPr>
          <w:lang w:val="en-US"/>
        </w:rPr>
        <w:t xml:space="preserve">      </w:t>
      </w:r>
      <w:r>
        <w:rPr>
          <w:lang w:val="en-US"/>
        </w:rPr>
      </w:r>
      <m:oMath xmlns:m="http://schemas.openxmlformats.org/officeDocument/2006/math">
        <m:sSub>
          <m:e>
            <m:r>
              <w:rPr>
                <w:rFonts w:ascii="Cambria Math" w:hAnsi="Cambria Math"/>
              </w:rPr>
              <m:t xml:space="preserve">E</m:t>
            </m:r>
          </m:e>
          <m:sub>
            <m:r>
              <w:rPr>
                <w:rFonts w:ascii="Cambria Math" w:hAnsi="Cambria Math"/>
              </w:rPr>
              <m:t xml:space="preserve">solv</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GB</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surf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f>
              <m:num>
                <m:r>
                  <w:rPr>
                    <w:rFonts w:ascii="Cambria Math" w:hAnsi="Cambria Math"/>
                  </w:rPr>
                  <m:t xml:space="preserve">1</m:t>
                </m:r>
              </m:num>
              <m:den>
                <m:sSub>
                  <m:e>
                    <m:r>
                      <w:rPr>
                        <w:rFonts w:ascii="Cambria Math" w:hAnsi="Cambria Math"/>
                      </w:rPr>
                      <m:t xml:space="preserve">ϵ</m:t>
                    </m:r>
                  </m:e>
                  <m:sub>
                    <m:r>
                      <w:rPr>
                        <w:rFonts w:ascii="Cambria Math" w:hAnsi="Cambria Math"/>
                      </w:rPr>
                      <m:t xml:space="preserve">W</m:t>
                    </m:r>
                  </m:sub>
                </m:sSub>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ϵ</m:t>
                    </m:r>
                  </m:e>
                  <m:sub>
                    <m:r>
                      <w:rPr>
                        <w:rFonts w:ascii="Cambria Math" w:hAnsi="Cambria Math"/>
                      </w:rPr>
                      <m:t xml:space="preserve">P</m:t>
                    </m:r>
                  </m:sub>
                </m:sSub>
              </m:den>
            </m:f>
          </m:e>
        </m:d>
        <m:nary>
          <m:naryPr>
            <m:chr m:val="∑"/>
            <m:supHide m:val="1"/>
          </m:naryPr>
          <m:sub>
            <m:r>
              <w:rPr>
                <w:rFonts w:ascii="Cambria Math" w:hAnsi="Cambria Math"/>
              </w:rPr>
              <m:t xml:space="preserve">ij</m:t>
            </m:r>
          </m:sub>
          <m:sup/>
          <m:e>
            <m:sSub>
              <m:e>
                <m:r>
                  <w:rPr>
                    <w:rFonts w:ascii="Cambria Math" w:hAnsi="Cambria Math"/>
                  </w:rPr>
                  <m:t xml:space="preserve">q</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j</m:t>
                </m:r>
              </m:sub>
            </m:sSub>
          </m:e>
        </m:nary>
        <m:sSup>
          <m:e>
            <m:d>
              <m:dPr>
                <m:begChr m:val="("/>
                <m:endChr m:val=")"/>
              </m:dPr>
              <m:e>
                <m:sSubSup>
                  <m:e>
                    <m:r>
                      <w:rPr>
                        <w:rFonts w:ascii="Cambria Math" w:hAnsi="Cambria Math"/>
                      </w:rPr>
                      <m:t xml:space="preserve">r</m:t>
                    </m:r>
                  </m:e>
                  <m:sub>
                    <m:r>
                      <w:rPr>
                        <w:rFonts w:ascii="Cambria Math" w:hAnsi="Cambria Math"/>
                      </w:rPr>
                      <m:t xml:space="preserve">ij</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j</m:t>
                    </m:r>
                  </m:sub>
                </m:sSub>
                <m:r>
                  <w:rPr>
                    <w:rFonts w:ascii="Cambria Math" w:hAnsi="Cambria Math"/>
                  </w:rPr>
                  <m:t xml:space="preserve">exp</m:t>
                </m:r>
                <m:d>
                  <m:dPr>
                    <m:begChr m:val="["/>
                    <m:endChr m:val="]"/>
                  </m:dPr>
                  <m:e>
                    <m:f>
                      <m:num>
                        <m:r>
                          <w:rPr>
                            <w:rFonts w:ascii="Cambria Math" w:hAnsi="Cambria Math"/>
                          </w:rPr>
                          <m:t xml:space="preserve">−</m:t>
                        </m:r>
                        <m:sSubSup>
                          <m:e>
                            <m:r>
                              <w:rPr>
                                <w:rFonts w:ascii="Cambria Math" w:hAnsi="Cambria Math"/>
                              </w:rPr>
                              <m:t xml:space="preserve">r</m:t>
                            </m:r>
                          </m:e>
                          <m:sub>
                            <m:r>
                              <w:rPr>
                                <w:rFonts w:ascii="Cambria Math" w:hAnsi="Cambria Math"/>
                              </w:rPr>
                              <m:t xml:space="preserve">ij</m:t>
                            </m:r>
                          </m:sub>
                          <m:sup>
                            <m:r>
                              <w:rPr>
                                <w:rFonts w:ascii="Cambria Math" w:hAnsi="Cambria Math"/>
                              </w:rPr>
                              <m:t xml:space="preserve">2</m:t>
                            </m:r>
                          </m:sup>
                        </m:sSubSup>
                      </m:num>
                      <m:den>
                        <m:r>
                          <w:rPr>
                            <w:rFonts w:ascii="Cambria Math" w:hAnsi="Cambria Math"/>
                          </w:rPr>
                          <m:t xml:space="preserve">4</m:t>
                        </m:r>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j</m:t>
                            </m:r>
                          </m:sub>
                        </m:sSub>
                      </m:den>
                    </m:f>
                  </m:e>
                </m:d>
              </m:e>
            </m:d>
          </m:e>
          <m:sup>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up>
        </m:sSup>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A</m:t>
                </m:r>
              </m:e>
              <m:sub>
                <m:r>
                  <w:rPr>
                    <w:rFonts w:ascii="Cambria Math" w:hAnsi="Cambria Math"/>
                  </w:rPr>
                  <m:t xml:space="preserve">i</m:t>
                </m:r>
              </m:sub>
            </m:sSub>
          </m:e>
        </m:nary>
      </m:oMath>
      <w:r>
        <w:rPr>
          <w:lang w:val="en-US"/>
        </w:rPr>
        <w:t xml:space="preserve">       </w:t>
      </w:r>
      <w:r>
        <w:rPr>
          <w:lang w:val="en-US"/>
        </w:rPr>
        <w:t xml:space="preserve">(14)  </w:t>
      </w:r>
    </w:p>
    <w:p>
      <w:pPr>
        <w:pStyle w:val="Normal"/>
        <w:spacing w:before="0" w:after="36"/>
        <w:ind w:left="-5" w:right="32" w:hanging="10"/>
        <w:rPr>
          <w:lang w:val="en-US"/>
        </w:rPr>
      </w:pPr>
      <w:r>
        <w:rPr>
          <w:lang w:val="en-US"/>
        </w:rPr>
        <w:t>Here, ε</w:t>
      </w:r>
      <w:r>
        <w:rPr>
          <w:vertAlign w:val="subscript"/>
          <w:lang w:val="en-US"/>
        </w:rPr>
        <w:t>W</w:t>
      </w:r>
      <w:r>
        <w:rPr>
          <w:lang w:val="en-US"/>
        </w:rPr>
        <w:t>, ε</w:t>
      </w:r>
      <w:r>
        <w:rPr>
          <w:vertAlign w:val="subscript"/>
          <w:lang w:val="en-US"/>
        </w:rPr>
        <w:t>P</w:t>
      </w:r>
      <w:r>
        <w:rPr>
          <w:lang w:val="en-US"/>
        </w:rPr>
        <w:t xml:space="preserve"> are the solvent and protein dielectric constants; </w:t>
      </w:r>
      <w:r>
        <w:rPr>
          <w:i/>
          <w:lang w:val="en-US"/>
        </w:rPr>
        <w:t>r</w:t>
      </w:r>
      <w:r>
        <w:rPr>
          <w:i/>
          <w:vertAlign w:val="subscript"/>
          <w:lang w:val="en-US"/>
        </w:rPr>
        <w:t xml:space="preserve">ij </w:t>
      </w:r>
      <w:r>
        <w:rPr>
          <w:lang w:val="en-US"/>
        </w:rPr>
        <w:t xml:space="preserve">is the distance between atoms </w:t>
      </w:r>
      <w:r>
        <w:rPr>
          <w:i/>
          <w:lang w:val="en-US"/>
        </w:rPr>
        <w:t xml:space="preserve">i,j </w:t>
      </w:r>
      <w:r>
        <w:rPr>
          <w:lang w:val="en-US"/>
        </w:rPr>
        <w:t xml:space="preserve">and </w:t>
      </w:r>
      <w:r>
        <w:rPr>
          <w:i/>
          <w:lang w:val="en-US"/>
        </w:rPr>
        <w:t>b</w:t>
      </w:r>
      <w:r>
        <w:rPr>
          <w:i/>
          <w:vertAlign w:val="subscript"/>
          <w:lang w:val="en-US"/>
        </w:rPr>
        <w:t xml:space="preserve">i </w:t>
      </w:r>
      <w:r>
        <w:rPr>
          <w:lang w:val="en-US"/>
        </w:rPr>
        <w:t xml:space="preserve">is the “solvation radius” of atom </w:t>
      </w:r>
      <w:r>
        <w:rPr>
          <w:i/>
          <w:lang w:val="en-US"/>
        </w:rPr>
        <w:t xml:space="preserve">i </w:t>
      </w:r>
      <w:r>
        <w:rPr>
          <w:lang w:val="en-US"/>
        </w:rPr>
        <w:t xml:space="preserve">[36, 37]. </w:t>
      </w:r>
      <w:r>
        <w:rPr>
          <w:i/>
          <w:lang w:val="en-US"/>
        </w:rPr>
        <w:t>A</w:t>
      </w:r>
      <w:r>
        <w:rPr>
          <w:i/>
          <w:vertAlign w:val="subscript"/>
          <w:lang w:val="en-US"/>
        </w:rPr>
        <w:t xml:space="preserve">i </w:t>
      </w:r>
      <w:r>
        <w:rPr>
          <w:lang w:val="en-US"/>
        </w:rPr>
        <w:t xml:space="preserve">is the exposed solvent accessible surface area of atom i; </w:t>
      </w:r>
      <w:r>
        <w:rPr>
          <w:i/>
        </w:rPr>
        <w:t>σ</w:t>
      </w:r>
      <w:r>
        <w:rPr>
          <w:i/>
          <w:vertAlign w:val="subscript"/>
          <w:lang w:val="en-US"/>
        </w:rPr>
        <w:t xml:space="preserve">i </w:t>
      </w:r>
      <w:r>
        <w:rPr>
          <w:lang w:val="en-US"/>
        </w:rPr>
        <w:t xml:space="preserve">is a parameter that reflects each atom’s preference to be exposed or hidden from solvent. The solute atoms were divided into 4 groups with specific </w:t>
      </w:r>
      <w:r>
        <w:rPr>
          <w:i/>
        </w:rPr>
        <w:t>σ</w:t>
      </w:r>
      <w:r>
        <w:rPr>
          <w:i/>
          <w:vertAlign w:val="subscript"/>
          <w:lang w:val="en-US"/>
        </w:rPr>
        <w:t xml:space="preserve">i </w:t>
      </w:r>
      <w:r>
        <w:rPr>
          <w:lang w:val="en-US"/>
        </w:rPr>
        <w:t>values (see below): unpolar, aromatic, polar, and ionic. Hydrogen atoms were assigned a surface coefficient of 0. Surface areas were computed by the Lee and Richards algorithm [38], implemented in the XPLOR program [39], using a 1.5 Å probe radius.</w:t>
      </w:r>
    </w:p>
    <w:p>
      <w:pPr>
        <w:pStyle w:val="Normal"/>
        <w:tabs>
          <w:tab w:val="center" w:pos="7052" w:leader="none"/>
        </w:tabs>
        <w:ind w:left="-15" w:right="0" w:hanging="0"/>
        <w:jc w:val="left"/>
        <w:rPr>
          <w:lang w:val="en-US"/>
        </w:rPr>
      </w:pPr>
      <w:r>
        <w:rPr>
          <w:lang w:val="en-US"/>
        </w:rPr>
        <w:t>Most of the MC simulations used a protein dielectric of ε</w:t>
      </w:r>
      <w:r>
        <w:rPr>
          <w:vertAlign w:val="subscript"/>
          <w:lang w:val="en-US"/>
        </w:rPr>
        <w:t>P</w:t>
      </w:r>
      <w:r>
        <w:rPr>
          <w:lang w:val="en-US"/>
        </w:rPr>
        <w:t xml:space="preserve"> = 4 or 8 (see Results).</w:t>
      </w:r>
    </w:p>
    <w:p>
      <w:pPr>
        <w:pStyle w:val="Normal"/>
        <w:spacing w:before="0" w:after="29"/>
        <w:ind w:left="-15" w:right="32" w:firstLine="454"/>
        <w:rPr>
          <w:lang w:val="en-US"/>
        </w:rPr>
      </w:pPr>
      <w:r>
        <w:rPr>
          <w:lang w:val="en-US"/>
        </w:rPr>
        <w:t xml:space="preserve">In the GB energy term, the atomic solvation radius </w:t>
      </w:r>
      <w:r>
        <w:rPr>
          <w:i/>
          <w:lang w:val="en-US"/>
        </w:rPr>
        <w:t>b</w:t>
      </w:r>
      <w:r>
        <w:rPr>
          <w:i/>
          <w:vertAlign w:val="subscript"/>
          <w:lang w:val="en-US"/>
        </w:rPr>
        <w:t xml:space="preserve">i </w:t>
      </w:r>
      <w:r>
        <w:rPr>
          <w:lang w:val="en-US"/>
        </w:rPr>
        <w:t xml:space="preserve">approximates the distance from </w:t>
      </w:r>
      <w:r>
        <w:rPr>
          <w:i/>
          <w:lang w:val="en-US"/>
        </w:rPr>
        <w:t xml:space="preserve">i </w:t>
      </w:r>
      <w:r>
        <w:rPr>
          <w:lang w:val="en-US"/>
        </w:rPr>
        <w:t xml:space="preserve">to the protein surface and is a function of the coordinates of all the protein atoms. The particular </w:t>
      </w:r>
      <w:r>
        <w:rPr>
          <w:i/>
          <w:lang w:val="en-US"/>
        </w:rPr>
        <w:t>b</w:t>
      </w:r>
      <w:r>
        <w:rPr>
          <w:i/>
          <w:vertAlign w:val="subscript"/>
          <w:lang w:val="en-US"/>
        </w:rPr>
        <w:t xml:space="preserve">i </w:t>
      </w:r>
      <w:r>
        <w:rPr>
          <w:lang w:val="en-US"/>
        </w:rPr>
        <w:t xml:space="preserve">form corresponds to a GB variant we call GB/HCT, after its original authors [36], with model parameters optimized for use with the Amber force field [37]. Since </w:t>
      </w:r>
      <w:r>
        <w:rPr>
          <w:i/>
          <w:lang w:val="en-US"/>
        </w:rPr>
        <w:t>b</w:t>
      </w:r>
      <w:r>
        <w:rPr>
          <w:i/>
          <w:vertAlign w:val="subscript"/>
          <w:lang w:val="en-US"/>
        </w:rPr>
        <w:t xml:space="preserve">i </w:t>
      </w:r>
      <w:r>
        <w:rPr>
          <w:lang w:val="en-US"/>
        </w:rPr>
        <w:t xml:space="preserve">depends on the coordinates of all the solute atoms [36], an additional approximation is needed to make the GB energy term pairwise additive and define the energy matrix. We use a “Native Environment Approximation”, or NEA, where the solvation radius </w:t>
      </w:r>
      <w:r>
        <w:rPr>
          <w:i/>
          <w:lang w:val="en-US"/>
        </w:rPr>
        <w:t>b</w:t>
      </w:r>
      <w:r>
        <w:rPr>
          <w:i/>
          <w:vertAlign w:val="subscript"/>
          <w:lang w:val="en-US"/>
        </w:rPr>
        <w:t xml:space="preserve">i </w:t>
      </w:r>
      <w:r>
        <w:rPr>
          <w:lang w:val="en-US"/>
        </w:rPr>
        <w:t>of each particular group (backbone, sidechain or ligand) is computed ahead of time, with the rest of the system having its native sequence and conformation [27, 40].</w:t>
      </w:r>
    </w:p>
    <w:p>
      <w:pPr>
        <w:pStyle w:val="Normal"/>
        <w:ind w:left="-15" w:right="32" w:firstLine="454"/>
        <w:rPr>
          <w:lang w:val="en-US"/>
        </w:rPr>
      </w:pPr>
      <w:r>
        <w:rPr>
          <w:lang w:val="en-US"/>
        </w:rPr>
        <w:t xml:space="preserve">The surface energy contribution </w:t>
      </w:r>
      <w:r>
        <w:rPr>
          <w:i/>
          <w:lang w:val="en-US"/>
        </w:rPr>
        <w:t>E</w:t>
      </w:r>
      <w:r>
        <w:rPr>
          <w:vertAlign w:val="subscript"/>
          <w:lang w:val="en-US"/>
        </w:rPr>
        <w:t xml:space="preserve">surf </w:t>
      </w:r>
      <w:r>
        <w:rPr>
          <w:lang w:val="en-US"/>
        </w:rPr>
        <w:t>is not pairwise additive either, because in a protein structure, surface area buried by one sidechain may also be buried by another. To make this energy pairwise, Street et al proposed a simple procedure [41]. The buried surface of a sidechain is computed by summing over the neighboring sidechain and backbone groups. For each neighboring group, the contact area with the sidechain of interest is computed, independently of other surrounding groups. The contact areas are then summed. To avoid overcounting of buried surface area, a scaling factor is applied to the contact areas involving buried sidechains. Previous work showed that a scaling factor of 0.65 works well [37, 40].</w:t>
      </w:r>
    </w:p>
    <w:p>
      <w:pPr>
        <w:pStyle w:val="Normal"/>
        <w:spacing w:before="0" w:after="442"/>
        <w:ind w:left="-15" w:right="32" w:firstLine="454"/>
        <w:rPr>
          <w:lang w:val="en-US"/>
        </w:rPr>
      </w:pPr>
      <w:r>
        <w:rPr>
          <w:lang w:val="en-US"/>
        </w:rPr>
        <w:t>The Amber force field ff99SB is slightly modified for CPD, with the original backbone charges replaced by a unified set, obtained by averaging over all amino acid types and adjusting slightly to make the backbone portion of each amino acid neutral [42].</w:t>
      </w:r>
    </w:p>
    <w:p>
      <w:pPr>
        <w:pStyle w:val="Heading2"/>
        <w:numPr>
          <w:ilvl w:val="1"/>
          <w:numId w:val="2"/>
        </w:numPr>
        <w:ind w:left="720" w:right="47" w:hanging="360"/>
        <w:rPr>
          <w:lang w:val="en-US"/>
        </w:rPr>
      </w:pPr>
      <w:r>
        <w:rPr>
          <w:lang w:val="en-US"/>
        </w:rPr>
        <w:t>Reference energies in the unfolded state</w:t>
      </w:r>
    </w:p>
    <w:p>
      <w:pPr>
        <w:pStyle w:val="Normal"/>
        <w:ind w:left="-5" w:right="32" w:hanging="10"/>
        <w:rPr>
          <w:lang w:val="en-US"/>
        </w:rPr>
      </w:pPr>
      <w:r>
        <w:rPr>
          <w:lang w:val="en-US"/>
        </w:rPr>
        <w:t xml:space="preserve">In the unfolded state, the energy depends on the sequence composition through a set of reference energies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 xml:space="preserve">(Eq. 1). The values are assigned based on amino acid types </w:t>
      </w:r>
      <w:r>
        <w:rPr>
          <w:i/>
          <w:lang w:val="en-US"/>
        </w:rPr>
        <w:t>t</w:t>
      </w:r>
      <w:r>
        <w:rPr>
          <w:lang w:val="en-US"/>
        </w:rPr>
        <w:t xml:space="preserve">, taking into account also the position of each amino acid in the folded structure, through its buried or solvent-exposed character. Thus, for a given type (Ala, say), there are two distinct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values: a buried and an exposed value. This is done even though the reference energies are used to represent the unfolded, not the folded state. There are three rationales for this. First, we assume residual structure is present in the unfolded state, so that amino acids partly retain their buried/exposed character. Second, we hypothesize that the unfolded state model compensates in a systematic way for errors in the folded state energy function, so that the folded structure matters. Third, this strategy makes the model less sensitive to variations in the length of surface loops, and to the proportion of surface vs. buried residues, which can vary widely among homologs (see below); as a result, the model should be more transferable within a protein family.</w:t>
      </w:r>
    </w:p>
    <w:p>
      <w:pPr>
        <w:pStyle w:val="Normal"/>
        <w:spacing w:before="0" w:after="178"/>
        <w:ind w:left="-15" w:right="32" w:firstLine="454"/>
        <w:rPr>
          <w:lang w:val="en-US"/>
        </w:rPr>
      </w:pPr>
      <w:r>
        <w:rPr>
          <w:lang w:val="en-US"/>
        </w:rPr>
        <w:t xml:space="preserve">Distinguishing buried/exposed positions doubles the number of adjustable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 xml:space="preserve">parameters. Conversely, to reduce the number of adjustable parameters, we group amino acids into homologous classes (given in Results). Within each class </w:t>
      </w:r>
      <w:r>
        <w:rPr>
          <w:i/>
          <w:lang w:val="en-US"/>
        </w:rPr>
        <w:t>c</w:t>
      </w:r>
      <w:r>
        <w:rPr>
          <w:lang w:val="en-US"/>
        </w:rPr>
        <w:t>, and for each type of position (buried or exposed), the reference energies have the form</w:t>
      </w:r>
    </w:p>
    <w:p>
      <w:pPr>
        <w:pStyle w:val="Normal"/>
        <w:tabs>
          <w:tab w:val="center" w:pos="4575" w:leader="none"/>
          <w:tab w:val="right" w:pos="9117" w:leader="none"/>
        </w:tabs>
        <w:spacing w:lineRule="auto" w:line="259" w:before="0" w:after="237"/>
        <w:ind w:left="0" w:right="0" w:hanging="0"/>
        <w:jc w:val="left"/>
        <w:rPr>
          <w:lang w:val="en-US"/>
        </w:rPr>
      </w:pPr>
      <w:r>
        <w:rPr>
          <w:rFonts w:eastAsia="Calibri" w:cs="Calibri" w:ascii="Calibri" w:hAnsi="Calibri"/>
          <w:sz w:val="22"/>
          <w:lang w:val="en-US"/>
        </w:rPr>
        <w:tab/>
      </w:r>
      <w:r>
        <w:rPr>
          <w:rFonts w:eastAsia="Calibri" w:cs="Calibri" w:ascii="Calibri" w:hAnsi="Calibri"/>
          <w:sz w:val="22"/>
          <w:lang w:val="en-US"/>
        </w:rPr>
        <w:drawing>
          <wp:inline distT="0" distB="0" distL="0" distR="0">
            <wp:extent cx="972185" cy="152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972185" cy="152400"/>
                    </a:xfrm>
                    <a:prstGeom prst="rect">
                      <a:avLst/>
                    </a:prstGeom>
                    <a:noFill/>
                    <a:ln w="9525">
                      <a:noFill/>
                      <a:miter lim="800000"/>
                      <a:headEnd/>
                      <a:tailEnd/>
                    </a:ln>
                  </pic:spPr>
                </pic:pic>
              </a:graphicData>
            </a:graphic>
          </wp:inline>
        </w:drawing>
      </w:r>
      <w:r>
        <w:rPr>
          <w:lang w:val="en-US"/>
        </w:rPr>
        <w:tab/>
        <w:t>(15)</w:t>
      </w:r>
    </w:p>
    <w:p>
      <w:pPr>
        <w:pStyle w:val="Normal"/>
        <w:spacing w:before="0" w:after="494"/>
        <w:ind w:left="-5" w:right="32" w:hanging="10"/>
        <w:rPr>
          <w:lang w:val="en-US"/>
        </w:rPr>
      </w:pPr>
      <w:r>
        <w:rPr>
          <w:lang w:val="en-US"/>
        </w:rPr>
        <w:t>Here,</w:t>
      </w:r>
      <w:r>
        <w:rPr>
          <w:i/>
          <w:lang w:val="en-US"/>
        </w:rPr>
        <w:t xml:space="preserve"> </w:t>
      </w:r>
      <w:r>
        <w:rPr>
          <w:i/>
          <w:lang w:val="en-US"/>
        </w:rPr>
      </w:r>
      <m:oMath xmlns:m="http://schemas.openxmlformats.org/officeDocument/2006/math">
        <m:sSubSup>
          <m:e>
            <m:r>
              <w:rPr>
                <w:rFonts w:ascii="Cambria Math" w:hAnsi="Cambria Math"/>
              </w:rPr>
              <m:t xml:space="preserve">E</m:t>
            </m:r>
          </m:e>
          <m:sub>
            <m:r>
              <w:rPr>
                <w:rFonts w:ascii="Cambria Math" w:hAnsi="Cambria Math"/>
              </w:rPr>
              <m:t xml:space="preserve">c</m:t>
            </m:r>
          </m:sub>
          <m:sup>
            <m:r>
              <w:rPr>
                <w:rFonts w:ascii="Cambria Math" w:hAnsi="Cambria Math"/>
              </w:rPr>
              <m:t xml:space="preserve">r</m:t>
            </m:r>
          </m:sup>
        </m:sSubSup>
      </m:oMath>
      <w:r>
        <w:rPr>
          <w:lang w:val="en-US"/>
        </w:rPr>
        <w:t xml:space="preserve"> is an adjustable parameter while </w:t>
      </w:r>
      <w:r>
        <w:rPr>
          <w:i/>
        </w:rPr>
        <w:t>δ</w:t>
      </w:r>
      <w:r>
        <w:rPr>
          <w:i/>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 xml:space="preserve">is a constant, computed as the molecular mechanics energy difference between amino acid types within the class </w:t>
      </w:r>
      <w:r>
        <w:rPr>
          <w:i/>
          <w:lang w:val="en-US"/>
        </w:rPr>
        <w:t>c</w:t>
      </w:r>
      <w:r>
        <w:rPr>
          <w:lang w:val="en-US"/>
        </w:rPr>
        <w:t xml:space="preserve">, assuming an unfolded conformation where each amino acid interacts only with itself and with solvent. During likelihood maximization,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c</m:t>
            </m:r>
          </m:sub>
          <m:sup>
            <m:r>
              <w:rPr>
                <w:rFonts w:ascii="Cambria Math" w:hAnsi="Cambria Math"/>
              </w:rPr>
              <m:t xml:space="preserve">r</m:t>
            </m:r>
          </m:sup>
        </m:sSubSup>
      </m:oMath>
      <w:r>
        <w:rPr>
          <w:lang w:val="en-US"/>
        </w:rPr>
        <w:t xml:space="preserve"> is optimized while </w:t>
      </w:r>
      <w:r>
        <w:rPr>
          <w:i/>
        </w:rPr>
        <w:t>δ</w:t>
      </w:r>
      <w:r>
        <w:rPr>
          <w:i/>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is held fixed. To optimize the</w:t>
      </w:r>
      <w:r>
        <w:rPr>
          <w:i/>
          <w:lang w:val="en-US"/>
        </w:rPr>
        <w:t xml:space="preserve"> </w:t>
      </w:r>
      <w:r>
        <w:rPr>
          <w:i/>
          <w:lang w:val="en-US"/>
        </w:rPr>
      </w:r>
      <m:oMath xmlns:m="http://schemas.openxmlformats.org/officeDocument/2006/math">
        <m:sSubSup>
          <m:e>
            <m:r>
              <w:rPr>
                <w:rFonts w:ascii="Cambria Math" w:hAnsi="Cambria Math"/>
              </w:rPr>
              <m:t xml:space="preserve">E</m:t>
            </m:r>
          </m:e>
          <m:sub>
            <m:r>
              <w:rPr>
                <w:rFonts w:ascii="Cambria Math" w:hAnsi="Cambria Math"/>
              </w:rPr>
              <m:t xml:space="preserve">c</m:t>
            </m:r>
          </m:sub>
          <m:sup>
            <m:r>
              <w:rPr>
                <w:rFonts w:ascii="Cambria Math" w:hAnsi="Cambria Math"/>
              </w:rPr>
              <m:t xml:space="preserve">r</m:t>
            </m:r>
          </m:sup>
        </m:sSubSup>
      </m:oMath>
      <w:r>
        <w:rPr>
          <w:lang w:val="en-US"/>
        </w:rPr>
        <w:t xml:space="preserve"> values, we apply the linear or logarithmic method above; the target frequencies correspond to the experimental frequencies of the amino acid classes, </w:t>
      </w:r>
      <w:r>
        <w:rPr>
          <w:i/>
          <w:lang w:val="en-US"/>
        </w:rPr>
        <w:t>n</w:t>
      </w:r>
      <w:r>
        <w:rPr>
          <w:i/>
          <w:vertAlign w:val="subscript"/>
          <w:lang w:val="en-US"/>
        </w:rPr>
        <w:t>c</w:t>
      </w:r>
      <w:r>
        <w:rPr>
          <w:vertAlign w:val="superscript"/>
          <w:lang w:val="en-US"/>
        </w:rPr>
        <w:t>exp</w:t>
      </w:r>
      <w:r>
        <w:rPr>
          <w:i/>
          <w:vertAlign w:val="subscript"/>
          <w:lang w:val="en-US"/>
        </w:rPr>
        <w:t xml:space="preserve"> </w:t>
      </w:r>
      <w:r>
        <w:rPr>
          <w:lang w:val="en-US"/>
        </w:rPr>
        <w:t>, rather than of the individual types (</w:t>
      </w:r>
      <w:r>
        <w:rPr>
          <w:i/>
          <w:lang w:val="en-US"/>
        </w:rPr>
        <w:t>n</w:t>
      </w:r>
      <w:r>
        <w:rPr>
          <w:i/>
          <w:vertAlign w:val="subscript"/>
          <w:lang w:val="en-US"/>
        </w:rPr>
        <w:t>t</w:t>
      </w:r>
      <w:r>
        <w:rPr>
          <w:vertAlign w:val="superscript"/>
          <w:lang w:val="en-US"/>
        </w:rPr>
        <w:t>exp</w:t>
      </w:r>
      <w:r>
        <w:rPr>
          <w:i/>
          <w:vertAlign w:val="subscript"/>
          <w:lang w:val="en-US"/>
        </w:rPr>
        <w:t xml:space="preserve"> </w:t>
      </w:r>
      <w:r>
        <w:rPr>
          <w:lang w:val="en-US"/>
        </w:rPr>
        <w:t>, above).</w:t>
      </w:r>
    </w:p>
    <w:p>
      <w:pPr>
        <w:pStyle w:val="Heading2"/>
        <w:numPr>
          <w:ilvl w:val="1"/>
          <w:numId w:val="2"/>
        </w:numPr>
        <w:ind w:left="720" w:right="47" w:hanging="360"/>
        <w:rPr/>
      </w:pPr>
      <w:r>
        <w:rPr/>
        <w:t>Experimental sequences</w:t>
      </w:r>
    </w:p>
    <w:p>
      <w:pPr>
        <w:pStyle w:val="Normal"/>
        <w:ind w:left="-5" w:right="32" w:hanging="10"/>
        <w:rPr>
          <w:lang w:val="en-US"/>
        </w:rPr>
      </w:pPr>
      <w:r>
        <w:rPr>
          <w:lang w:val="en-US"/>
        </w:rPr>
        <w:t>We considered a set of eight PDZ domains, whose PDB codes are listed in Table 1.</w:t>
      </w:r>
      <w:ins w:id="77" w:author="Unknown Author" w:date="2016-11-03T11:04:00Z">
        <w:r>
          <w:rPr>
            <w:lang w:val="en-US"/>
          </w:rPr>
          <w:t xml:space="preserve"> The top four belong to PDZ class I and the bottom four to class II</w:t>
        </w:r>
      </w:ins>
      <w:ins w:id="78" w:author="Unknown Author" w:date="2016-11-03T11:05:00Z">
        <w:r>
          <w:rPr>
            <w:lang w:val="en-US"/>
          </w:rPr>
          <w:t>. The structures all correspond to the apo state except 1IHJ (INAD) and 4GVD (Tiam1) which each hav</w:t>
        </w:r>
      </w:ins>
      <w:ins w:id="79" w:author="Unknown Author" w:date="2016-11-03T11:06:00Z">
        <w:r>
          <w:rPr>
            <w:lang w:val="en-US"/>
          </w:rPr>
          <w:t>e a bound peptide.</w:t>
        </w:r>
      </w:ins>
      <w:del w:id="80" w:author="Unknown Author" w:date="2016-11-03T11:04:00Z">
        <w:r>
          <w:rPr>
            <w:lang w:val="en-US"/>
          </w:rPr>
          <w:delText xml:space="preserve"> </w:delText>
        </w:r>
      </w:del>
      <w:r>
        <w:rPr>
          <w:lang w:val="en-US"/>
        </w:rPr>
        <w:t xml:space="preserve">To define the target amino acid frequencies for likelihood maximization, we collected homologous sequences for each of the eight. We started by a Blast search of the Uniprot database with the PDB sequence as the query, using the Blosum62 matrix, and retained homologs with a sequence identity, relative to the query, above a certain threshold, around 60–80% depending on the test protein. Sequences that were over 95% or 85% identical to the query were removed, and homologs with mutual identities above 95% were pruned, keeping just one of the redundant variants. This led to about 40–120 homologs per test protein; see details in Table 1. For each set, amino acid frequencies were computed, </w:t>
      </w:r>
      <w:ins w:id="81" w:author="Unknown Author" w:date="2016-11-03T11:06:00Z">
        <w:r>
          <w:rPr>
            <w:lang w:val="en-US"/>
          </w:rPr>
          <w:t>and averaged over positions. The averages were computed sepa</w:t>
        </w:r>
      </w:ins>
      <w:ins w:id="82" w:author="Unknown Author" w:date="2016-11-03T11:07:00Z">
        <w:r>
          <w:rPr>
            <w:lang w:val="en-US"/>
          </w:rPr>
          <w:t xml:space="preserve">rately for </w:t>
        </w:r>
      </w:ins>
      <w:del w:id="83" w:author="Unknown Author" w:date="2016-11-03T11:07:00Z">
        <w:r>
          <w:rPr>
            <w:lang w:val="en-US"/>
          </w:rPr>
          <w:delText xml:space="preserve">distinguishing </w:delText>
        </w:r>
      </w:del>
      <w:r>
        <w:rPr>
          <w:lang w:val="en-US"/>
        </w:rPr>
        <w:t>buried and exposed positions. Buried positions were defined to have a solvent-accessible surface area below 20% of that obtained for the amino acid alone, which led to similar numbers of buried/exposed positions. The eight sets of mean frequencies were themselves averaged, giving the overall target amino acid frequencies (see below).</w:t>
      </w:r>
      <w:ins w:id="84" w:author="Unknown Author" w:date="2016-11-03T11:08:00Z">
        <w:r>
          <w:rPr>
            <w:lang w:val="en-US"/>
          </w:rPr>
          <w:t xml:space="preserve"> Distinct target frequencies are thus obtained for buried and exposed positions.</w:t>
        </w:r>
      </w:ins>
    </w:p>
    <w:p>
      <w:pPr>
        <w:pStyle w:val="Normal"/>
        <w:ind w:left="-5" w:right="32" w:hanging="10"/>
        <w:rPr>
          <w:lang w:val="en-US"/>
        </w:rPr>
      </w:pPr>
      <w:r>
        <w:rPr>
          <w:lang w:val="en-US"/>
        </w:rPr>
      </w:r>
    </w:p>
    <w:p>
      <w:pPr>
        <w:pStyle w:val="Heading2"/>
        <w:numPr>
          <w:ilvl w:val="1"/>
          <w:numId w:val="2"/>
        </w:numPr>
        <w:ind w:left="720" w:right="47" w:hanging="360"/>
        <w:rPr/>
      </w:pPr>
      <w:r>
        <w:rPr/>
        <w:t>Structural models</w:t>
      </w:r>
    </w:p>
    <w:p>
      <w:pPr>
        <w:pStyle w:val="Normal"/>
        <w:spacing w:before="0" w:after="442"/>
        <w:ind w:left="-5" w:right="32" w:hanging="10"/>
        <w:rPr/>
      </w:pPr>
      <w:ins w:id="85" w:author="Unknown Author" w:date="2016-11-09T10:31:00Z">
        <w:r>
          <w:rPr/>
          <w:t>As test systems, we used a mixture of PDZ domains from the two main specificity classes, I and II. Model parameterization and testing were mostly done for the apo proteins. Consistent with this, we used PDB structures of the apo state for four of the test proteins, which all belong to the PDZ class I (NHERF, syntenin, DLG2, and PSD95). For the class II PDZ domain of Tiam1, we wanted to use the parameterized CPD model to design the protein:peptide complex, and so we decided to use a holo structure, then modelled the apo state by removing the peptide. For this PDZ domain, the backbone rms deviation between the apo and holo X-ray structures is just 0.5 A (and similar apo/holo deviations are found for the class I domains above); therefore, we expect the design model to be transferable between apo/holo Tiam1 states. For the class II domains GRIP and Cask, no apo X-ray structure was available at the beginning of this work, so holo structures were also used. For the class II INAD PDZ domain, the available apo structures have an unusual orientation of the alpha1 helix and so a holo structure was used.</w:t>
        </w:r>
      </w:ins>
    </w:p>
    <w:p>
      <w:pPr>
        <w:pStyle w:val="Normal"/>
        <w:spacing w:before="0" w:after="442"/>
        <w:ind w:left="-5" w:right="32" w:hanging="10"/>
        <w:rPr>
          <w:lang w:val="en-US"/>
        </w:rPr>
      </w:pPr>
      <w:ins w:id="86" w:author="Unknown Author" w:date="2016-11-09T10:31:00Z">
        <w:r>
          <w:rPr>
            <w:lang w:val="en-US"/>
          </w:rPr>
          <w:tab/>
          <w:tab/>
          <w:tab/>
        </w:r>
      </w:ins>
      <w:ins w:id="87" w:author="Unknown Author" w:date="2016-11-03T11:13:00Z">
        <w:r>
          <w:rPr>
            <w:lang w:val="en-US"/>
          </w:rPr>
          <w:t xml:space="preserve">For the design calculations, </w:t>
        </w:r>
      </w:ins>
      <w:del w:id="88" w:author="Unknown Author" w:date="2016-11-03T11:13:00Z">
        <w:r>
          <w:rPr>
            <w:lang w:val="en-US"/>
          </w:rPr>
          <w:delText>S</w:delText>
        </w:r>
      </w:del>
      <w:ins w:id="89" w:author="Unknown Author" w:date="2016-11-03T11:13:00Z">
        <w:r>
          <w:rPr>
            <w:lang w:val="en-US"/>
          </w:rPr>
          <w:t>s</w:t>
        </w:r>
      </w:ins>
      <w:r>
        <w:rPr>
          <w:lang w:val="en-US"/>
        </w:rPr>
        <w:t xml:space="preserve">tructures were prepared and energy matrices computed using procedures described previously [15, 43]. For Tiam1, two missing segments (residues 851-854 and 868-869) were built using the Modeller program [44]. </w:t>
      </w:r>
      <w:ins w:id="90" w:author="Unknown Author" w:date="2016-11-03T11:14:00Z">
        <w:r>
          <w:rPr>
            <w:lang w:val="en-US"/>
          </w:rPr>
          <w:t>For most of the design calculations, we removed</w:t>
        </w:r>
      </w:ins>
      <w:ins w:id="91" w:author="Unknown Author" w:date="2016-11-03T11:15:00Z">
        <w:r>
          <w:rPr>
            <w:lang w:val="en-US"/>
          </w:rPr>
          <w:t xml:space="preserve"> the peptide ligand, when present in the PDB structure, before computing the energy matrix. </w:t>
        </w:r>
      </w:ins>
      <w:r>
        <w:rPr>
          <w:lang w:val="en-US"/>
        </w:rPr>
        <w:t>In the energy matrix calculations, for each residue pair, interaction energies were computed after 15 steps of energy minimization, with the backbone fixed and only the interactions of the pair with each other and the backbone included. This short minimization of pairs alleviates the discrete rotamer approximation. Sidechain rotamers were described by a slightly expanded version of the library of Tuffery et al [45], which has a total of 254 rotamers (sum over all amino acid types). The expansion consists in allowing additional hydrogen orientations for OH and SH groups [40]. This rotamer library was chosen for its simplicity and because it gives very good performance in sidechain placement tests, comparable to the specialized Scwrl4 program (which uses a much larger library) [46, 47].</w:t>
      </w:r>
    </w:p>
    <w:p>
      <w:pPr>
        <w:pStyle w:val="Heading2"/>
        <w:numPr>
          <w:ilvl w:val="1"/>
          <w:numId w:val="2"/>
        </w:numPr>
        <w:ind w:left="720" w:right="47" w:hanging="360"/>
        <w:rPr/>
      </w:pPr>
      <w:r>
        <w:rPr/>
        <w:t>Monte Carlo simulations</w:t>
      </w:r>
    </w:p>
    <w:p>
      <w:pPr>
        <w:pStyle w:val="Normal"/>
        <w:ind w:left="-5" w:right="32" w:hanging="10"/>
        <w:rPr/>
      </w:pPr>
      <w:ins w:id="92" w:author="Unknown Author" w:date="2016-11-03T11:19:00Z">
        <w:r>
          <w:rPr/>
          <w:t xml:space="preserve">With Proteus, sequence design is done by running long Monte Carlo (MC) simulations where selected amino acid positions can mutate freely. </w:t>
        </w:r>
      </w:ins>
      <w:ins w:id="93" w:author="Unknown Author" w:date="2016-11-03T11:20:00Z">
        <w:r>
          <w:rPr/>
          <w:t>Here, the choice of mutating positions depends on the calculation. To optimize the reference energies, we do simulations where about half of the positions can</w:t>
        </w:r>
      </w:ins>
      <w:ins w:id="94" w:author="Unknown Author" w:date="2016-11-03T11:21:00Z">
        <w:r>
          <w:rPr/>
          <w:t xml:space="preserve"> mutate at a time. To test the optimized models, we mostly do simulations where all positions except Gly and Pro are free to mutate</w:t>
        </w:r>
      </w:ins>
      <w:ins w:id="95" w:author="Unknown Author" w:date="2016-11-03T11:22:00Z">
        <w:r>
          <w:rPr/>
          <w:t>. To produce designed sequences that will be tested through molecular dynamics, we do MC simulations where Gl</w:t>
        </w:r>
      </w:ins>
      <w:ins w:id="96" w:author="Unknown Author" w:date="2016-11-03T11:23:00Z">
        <w:r>
          <w:rPr/>
          <w:t xml:space="preserve">y, Pro, and 11 positions closely involved in peptide binding are held fixed, while all other positions are allowed to mutate. Finally, in the Tiam1 quadruple mutant </w:t>
        </w:r>
      </w:ins>
      <w:ins w:id="97" w:author="Unknown Author" w:date="2016-11-03T11:23:00Z">
        <w:r>
          <w:rPr>
            <w:rFonts w:eastAsia="Cambria" w:cs="Cambria"/>
            <w:color w:val="000000"/>
            <w:sz w:val="24"/>
          </w:rPr>
          <w:t>application</w:t>
        </w:r>
      </w:ins>
      <w:ins w:id="98" w:author="Unknown Author" w:date="2016-11-03T11:23:00Z">
        <w:r>
          <w:rPr/>
          <w:t>, only four positions in the protein can mutate (</w:t>
        </w:r>
      </w:ins>
      <w:ins w:id="99" w:author="Unknown Author" w:date="2016-11-03T11:24:00Z">
        <w:r>
          <w:rPr/>
          <w:t>and the peptide ligand is present).</w:t>
        </w:r>
      </w:ins>
      <w:ins w:id="100" w:author="Unknown Author" w:date="2016-11-03T11:26:00Z">
        <w:r>
          <w:rPr/>
          <w:t xml:space="preserve"> In all cases (with one exception), mutations occur randomly, subject only to the </w:t>
        </w:r>
      </w:ins>
      <w:ins w:id="101" w:author="Unknown Author" w:date="2016-11-03T11:28:00Z">
        <w:r>
          <w:rPr/>
          <w:t>MMGB</w:t>
        </w:r>
      </w:ins>
      <w:ins w:id="102" w:author="Unknown Author" w:date="2016-11-03T11:29:00Z">
        <w:r>
          <w:rPr/>
          <w:t xml:space="preserve">SA </w:t>
        </w:r>
      </w:ins>
      <w:ins w:id="103" w:author="Unknown Author" w:date="2016-11-03T11:27:00Z">
        <w:r>
          <w:rPr/>
          <w:t>energy function that drives the simulation. In just one case, we use an additional, « experimental » energy term to explicitly bias the simulation to stay close to the natur</w:t>
        </w:r>
      </w:ins>
      <w:ins w:id="104" w:author="Unknown Author" w:date="2016-11-03T11:28:00Z">
        <w:r>
          <w:rPr/>
          <w:t>al, Pfam sequences</w:t>
        </w:r>
      </w:ins>
      <w:ins w:id="105" w:author="Unknown Author" w:date="2016-11-03T11:29:00Z">
        <w:r>
          <w:rPr/>
          <w:t> ; see below.</w:t>
        </w:r>
      </w:ins>
    </w:p>
    <w:p>
      <w:pPr>
        <w:pStyle w:val="Normal"/>
        <w:ind w:left="-5" w:right="32" w:hanging="10"/>
        <w:rPr>
          <w:lang w:val="en-US"/>
        </w:rPr>
      </w:pPr>
      <w:ins w:id="106" w:author="Unknown Author" w:date="2016-11-03T11:24:00Z">
        <w:r>
          <w:rPr>
            <w:lang w:val="en-US"/>
          </w:rPr>
          <w:tab/>
          <w:tab/>
          <w:tab/>
        </w:r>
      </w:ins>
      <w:r>
        <w:rPr>
          <w:lang w:val="en-US"/>
        </w:rPr>
        <w:t>The Monte Carlo simulations use</w:t>
      </w:r>
      <w:del w:id="107" w:author="Unknown Author" w:date="2016-11-03T11:29:00Z">
        <w:r>
          <w:rPr>
            <w:lang w:val="en-US"/>
          </w:rPr>
          <w:delText>d</w:delText>
        </w:r>
      </w:del>
      <w:r>
        <w:rPr>
          <w:lang w:val="en-US"/>
        </w:rPr>
        <w:t xml:space="preserve"> one- and two-position moves, where either rotamers, types, or both are changed. For two-position moves, the second position is selected among those that have a significant (unsigned) interaction energy with the first one, meaning that there is at least one rotamer conformation where their interaction is 10 kcal/mol or more. In addition, </w:t>
      </w:r>
      <w:ins w:id="108" w:author="Unknown Author" w:date="2016-11-03T11:30:00Z">
        <w:r>
          <w:rPr>
            <w:lang w:val="en-US"/>
          </w:rPr>
          <w:t xml:space="preserve">to enhance sampling, </w:t>
        </w:r>
      </w:ins>
      <w:r>
        <w:rPr>
          <w:lang w:val="en-US"/>
        </w:rPr>
        <w:t xml:space="preserve">we mostly perform Replica Exchange Monte Carlo (REMC), where several </w:t>
      </w:r>
      <w:ins w:id="109" w:author="Unknown Author" w:date="2016-11-03T11:30:00Z">
        <w:r>
          <w:rPr>
            <w:lang w:val="en-US"/>
          </w:rPr>
          <w:t xml:space="preserve">MC </w:t>
        </w:r>
      </w:ins>
      <w:r>
        <w:rPr>
          <w:lang w:val="en-US"/>
        </w:rPr>
        <w:t xml:space="preserve">simulations (“replicas” or “walkers”) are </w:t>
      </w:r>
      <w:ins w:id="110" w:author="Unknown Author" w:date="2016-11-03T11:57:00Z">
        <w:r>
          <w:rPr>
            <w:lang w:val="en-US"/>
          </w:rPr>
          <w:t>run</w:t>
        </w:r>
      </w:ins>
      <w:del w:id="111" w:author="Unknown Author" w:date="2016-11-03T11:57:00Z">
        <w:r>
          <w:rPr>
            <w:lang w:val="en-US"/>
          </w:rPr>
          <w:delText>propagated</w:delText>
        </w:r>
      </w:del>
      <w:r>
        <w:rPr>
          <w:lang w:val="en-US"/>
        </w:rPr>
        <w:t xml:space="preserve"> in parallel, at different temperatures; periodic swaps are attempted between the conformations of two walkers </w:t>
      </w:r>
      <w:r>
        <w:rPr>
          <w:i/>
          <w:lang w:val="en-US"/>
        </w:rPr>
        <w:t>i</w:t>
      </w:r>
      <w:r>
        <w:rPr>
          <w:lang w:val="en-US"/>
        </w:rPr>
        <w:t xml:space="preserve">, </w:t>
      </w:r>
      <w:r>
        <w:rPr>
          <w:i/>
          <w:lang w:val="en-US"/>
        </w:rPr>
        <w:t xml:space="preserve">j </w:t>
      </w:r>
      <w:r>
        <w:rPr>
          <w:lang w:val="en-US"/>
        </w:rPr>
        <w:t>(adjacent in temperature). The swap is accepted with probability</w:t>
      </w:r>
    </w:p>
    <w:p>
      <w:pPr>
        <w:pStyle w:val="Normal"/>
        <w:tabs>
          <w:tab w:val="center" w:pos="4678" w:leader="none"/>
          <w:tab w:val="right" w:pos="9072" w:leader="none"/>
        </w:tabs>
        <w:ind w:left="-5" w:right="32" w:hanging="10"/>
        <w:rPr>
          <w:lang w:val="en-US"/>
        </w:rPr>
      </w:pPr>
      <w:r>
        <w:rPr>
          <w:lang w:val="en-US"/>
        </w:rPr>
        <w:tab/>
        <w:tab/>
      </w:r>
      <w:r>
        <w:rPr>
          <w:lang w:val="en-US"/>
        </w:rPr>
      </w:r>
      <m:oMath xmlns:m="http://schemas.openxmlformats.org/officeDocument/2006/math">
        <m:r>
          <w:rPr>
            <w:rFonts w:ascii="Cambria Math" w:hAnsi="Cambria Math"/>
          </w:rPr>
          <m:t xml:space="preserve">acc</m:t>
        </m:r>
        <m:d>
          <m:dPr>
            <m:begChr m:val="("/>
            <m:endChr m:val=")"/>
          </m:dPr>
          <m:e>
            <m:sSub>
              <m:e>
                <m:r>
                  <w:rPr>
                    <w:rFonts w:ascii="Cambria Math" w:hAnsi="Cambria Math"/>
                  </w:rPr>
                  <m:t xml:space="preserve">swap</m:t>
                </m:r>
              </m:e>
              <m:sub>
                <m:r>
                  <w:rPr>
                    <w:rFonts w:ascii="Cambria Math" w:hAnsi="Cambria Math"/>
                  </w:rPr>
                  <m:t xml:space="preserve">ij</m:t>
                </m:r>
              </m:sub>
            </m:sSub>
          </m:e>
        </m:d>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1,</m:t>
            </m:r>
            <m:sSup>
              <m:e>
                <m:r>
                  <w:rPr>
                    <w:rFonts w:ascii="Cambria Math" w:hAnsi="Cambria Math"/>
                  </w:rPr>
                  <m:t xml:space="preserve">e</m:t>
                </m:r>
              </m:e>
              <m:sup>
                <m:d>
                  <m:dPr>
                    <m:begChr m:val="("/>
                    <m:endChr m:val=")"/>
                  </m:dPr>
                  <m:e>
                    <m:sSub>
                      <m:e>
                        <m:r>
                          <w:rPr>
                            <w:rFonts w:ascii="Cambria Math" w:hAnsi="Cambria Math"/>
                          </w:rPr>
                          <m:t xml:space="preserve">β</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j</m:t>
                        </m:r>
                      </m:sub>
                    </m:sSub>
                  </m:e>
                </m:d>
                <m:d>
                  <m:dPr>
                    <m:begChr m:val="("/>
                    <m:endChr m:val=")"/>
                  </m:dPr>
                  <m:e>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m:t>
                        </m:r>
                        <m:r>
                          <w:rPr>
                            <w:rFonts w:ascii="Cambria Math" w:hAnsi="Cambria Math"/>
                          </w:rPr>
                          <m:t xml:space="preserve">E</m:t>
                        </m:r>
                      </m:e>
                      <m:sub>
                        <m:r>
                          <w:rPr>
                            <w:rFonts w:ascii="Cambria Math" w:hAnsi="Cambria Math"/>
                          </w:rPr>
                          <m:t xml:space="preserve">j</m:t>
                        </m:r>
                      </m:sub>
                    </m:sSub>
                  </m:e>
                </m:d>
              </m:sup>
            </m:sSup>
          </m:e>
        </m:d>
      </m:oMath>
      <w:r>
        <w:rPr>
          <w:lang w:val="en-US"/>
        </w:rPr>
        <w:tab/>
        <w:t>(16)</w:t>
      </w:r>
    </w:p>
    <w:p>
      <w:pPr>
        <w:pStyle w:val="Normal"/>
        <w:ind w:left="-5" w:right="32" w:hanging="10"/>
        <w:rPr>
          <w:lang w:val="en-US"/>
        </w:rPr>
      </w:pPr>
      <w:r>
        <w:rPr>
          <w:lang w:val="en-US"/>
        </w:rPr>
        <w:t xml:space="preserve">where </w:t>
      </w:r>
      <w:r>
        <w:rPr>
          <w:i/>
        </w:rPr>
        <w:t>β</w:t>
      </w:r>
      <w:r>
        <w:rPr>
          <w:i/>
          <w:vertAlign w:val="subscript"/>
          <w:lang w:val="en-US"/>
        </w:rPr>
        <w:t>i</w:t>
      </w:r>
      <w:r>
        <w:rPr>
          <w:lang w:val="en-US"/>
        </w:rPr>
        <w:t xml:space="preserve">, </w:t>
      </w:r>
      <w:r>
        <w:rPr>
          <w:i/>
        </w:rPr>
        <w:t>β</w:t>
      </w:r>
      <w:r>
        <w:rPr>
          <w:i/>
          <w:vertAlign w:val="subscript"/>
          <w:lang w:val="en-US"/>
        </w:rPr>
        <w:t xml:space="preserve">j </w:t>
      </w:r>
      <w:r>
        <w:rPr>
          <w:lang w:val="en-US"/>
        </w:rPr>
        <w:t>are the inverse temperatures of the two walkers and ∆</w:t>
      </w:r>
      <w:r>
        <w:rPr>
          <w:i/>
          <w:lang w:val="en-US"/>
        </w:rPr>
        <w:t>E</w:t>
      </w:r>
      <w:r>
        <w:rPr>
          <w:i/>
          <w:vertAlign w:val="subscript"/>
          <w:lang w:val="en-US"/>
        </w:rPr>
        <w:t>i</w:t>
      </w:r>
      <w:r>
        <w:rPr>
          <w:lang w:val="en-US"/>
        </w:rPr>
        <w:t>, ∆</w:t>
      </w:r>
      <w:r>
        <w:rPr>
          <w:i/>
          <w:lang w:val="en-US"/>
        </w:rPr>
        <w:t>E</w:t>
      </w:r>
      <w:r>
        <w:rPr>
          <w:i/>
          <w:vertAlign w:val="subscript"/>
          <w:lang w:val="en-US"/>
        </w:rPr>
        <w:t xml:space="preserve">j </w:t>
      </w:r>
      <w:r>
        <w:rPr>
          <w:lang w:val="en-US"/>
        </w:rPr>
        <w:t xml:space="preserve">are the changes in their folding energies due to the conformation change [48, 49]. We use eight walkers, with thermal energies </w:t>
      </w:r>
      <w:r>
        <w:rPr>
          <w:i/>
          <w:lang w:val="en-US"/>
        </w:rPr>
        <w:t>kT</w:t>
      </w:r>
      <w:r>
        <w:rPr>
          <w:i/>
          <w:vertAlign w:val="subscript"/>
          <w:lang w:val="en-US"/>
        </w:rPr>
        <w:t xml:space="preserve">i </w:t>
      </w:r>
      <w:r>
        <w:rPr>
          <w:lang w:val="en-US"/>
        </w:rPr>
        <w:t xml:space="preserve">that range from 0.125 to 3 kcal/mol, and are spaced in a geometric progression: </w:t>
      </w:r>
      <w:r>
        <w:rPr>
          <w:i/>
          <w:lang w:val="en-US"/>
        </w:rPr>
        <w:t>T</w:t>
      </w:r>
      <w:r>
        <w:rPr>
          <w:i/>
          <w:vertAlign w:val="subscript"/>
          <w:lang w:val="en-US"/>
        </w:rPr>
        <w:t>i</w:t>
      </w:r>
      <w:r>
        <w:rPr>
          <w:vertAlign w:val="subscript"/>
          <w:lang w:val="en-US"/>
        </w:rPr>
        <w:t>+1</w:t>
      </w:r>
      <w:r>
        <w:rPr>
          <w:i/>
          <w:lang w:val="en-US"/>
        </w:rPr>
        <w:t>/T</w:t>
      </w:r>
      <w:r>
        <w:rPr>
          <w:i/>
          <w:vertAlign w:val="subscript"/>
          <w:lang w:val="en-US"/>
        </w:rPr>
        <w:t xml:space="preserve">i </w:t>
      </w:r>
      <w:r>
        <w:rPr>
          <w:lang w:val="en-US"/>
        </w:rPr>
        <w:t>= constant [48]. Simulations are done with the proteus program</w:t>
      </w:r>
      <w:ins w:id="112" w:author="Unknown Author" w:date="2016-11-03T11:32:00Z">
        <w:r>
          <w:rPr>
            <w:lang w:val="en-US"/>
          </w:rPr>
          <w:t xml:space="preserve"> (which is part of the Proteus pack</w:t>
        </w:r>
      </w:ins>
      <w:ins w:id="113" w:author="Unknown Author" w:date="2016-11-03T11:33:00Z">
        <w:r>
          <w:rPr>
            <w:lang w:val="en-US"/>
          </w:rPr>
          <w:t>age)</w:t>
        </w:r>
      </w:ins>
      <w:r>
        <w:rPr>
          <w:lang w:val="en-US"/>
        </w:rPr>
        <w:t xml:space="preserve"> [27]; REMC uses an efficient, shared-memory, OpenMP parallelization [50].</w:t>
      </w:r>
    </w:p>
    <w:p>
      <w:pPr>
        <w:pStyle w:val="Normal"/>
        <w:spacing w:before="0" w:after="29"/>
        <w:ind w:left="-15" w:right="32" w:firstLine="454"/>
        <w:rPr>
          <w:lang w:val="en-US"/>
        </w:rPr>
      </w:pPr>
      <w:r>
        <w:rPr>
          <w:lang w:val="en-US"/>
        </w:rPr>
        <w:t xml:space="preserve">For the Tiam1 protein, </w:t>
      </w:r>
      <w:ins w:id="114" w:author="Unknown Author" w:date="2016-11-03T11:34:00Z">
        <w:r>
          <w:rPr>
            <w:lang w:val="en-US"/>
          </w:rPr>
          <w:t>one</w:t>
        </w:r>
      </w:ins>
      <w:del w:id="115" w:author="Unknown Author" w:date="2016-11-03T11:34:00Z">
        <w:r>
          <w:rPr>
            <w:lang w:val="en-US"/>
          </w:rPr>
          <w:delText>a</w:delText>
        </w:r>
      </w:del>
      <w:r>
        <w:rPr>
          <w:lang w:val="en-US"/>
        </w:rPr>
        <w:t xml:space="preserve"> </w:t>
      </w:r>
      <w:del w:id="116" w:author="Unknown Author" w:date="2016-11-03T11:31:00Z">
        <w:r>
          <w:rPr>
            <w:lang w:val="en-US"/>
          </w:rPr>
          <w:delText xml:space="preserve">few </w:delText>
        </w:r>
      </w:del>
      <w:r>
        <w:rPr>
          <w:lang w:val="en-US"/>
        </w:rPr>
        <w:t>simulation</w:t>
      </w:r>
      <w:del w:id="117" w:author="Unknown Author" w:date="2016-11-03T11:31:00Z">
        <w:r>
          <w:rPr>
            <w:lang w:val="en-US"/>
          </w:rPr>
          <w:delText>s</w:delText>
        </w:r>
      </w:del>
      <w:r>
        <w:rPr>
          <w:lang w:val="en-US"/>
        </w:rPr>
        <w:t xml:space="preserve"> w</w:t>
      </w:r>
      <w:ins w:id="118" w:author="Unknown Author" w:date="2016-11-03T11:31:00Z">
        <w:r>
          <w:rPr>
            <w:lang w:val="en-US"/>
          </w:rPr>
          <w:t>as</w:t>
        </w:r>
      </w:ins>
      <w:del w:id="119" w:author="Unknown Author" w:date="2016-11-03T11:31:00Z">
        <w:r>
          <w:rPr>
            <w:lang w:val="en-US"/>
          </w:rPr>
          <w:delText>ere</w:delText>
        </w:r>
      </w:del>
      <w:r>
        <w:rPr>
          <w:lang w:val="en-US"/>
        </w:rPr>
        <w:t xml:space="preserve"> also done that included a</w:t>
      </w:r>
      <w:ins w:id="120" w:author="Unknown Author" w:date="2016-11-03T11:59:00Z">
        <w:r>
          <w:rPr>
            <w:lang w:val="en-US"/>
          </w:rPr>
          <w:t>n</w:t>
        </w:r>
      </w:ins>
      <w:r>
        <w:rPr>
          <w:lang w:val="en-US"/>
        </w:rPr>
        <w:t xml:space="preserve"> </w:t>
      </w:r>
      <w:ins w:id="121" w:author="Unknown Author" w:date="2016-11-03T11:59:00Z">
        <w:r>
          <w:rPr>
            <w:lang w:val="en-US"/>
          </w:rPr>
          <w:t xml:space="preserve">“experimental”, </w:t>
        </w:r>
      </w:ins>
      <w:r>
        <w:rPr>
          <w:lang w:val="en-US"/>
        </w:rPr>
        <w:t>biasing</w:t>
      </w:r>
      <w:ins w:id="122" w:author="Unknown Author" w:date="2016-11-03T11:31:00Z">
        <w:r>
          <w:rPr>
            <w:lang w:val="en-US"/>
          </w:rPr>
          <w:t xml:space="preserve"> energy term</w:t>
        </w:r>
      </w:ins>
      <w:del w:id="123" w:author="Unknown Author" w:date="2016-11-03T11:31:00Z">
        <w:r>
          <w:rPr>
            <w:lang w:val="en-US"/>
          </w:rPr>
          <w:delText xml:space="preserve"> potential</w:delText>
        </w:r>
      </w:del>
      <w:r>
        <w:rPr>
          <w:lang w:val="en-US"/>
        </w:rPr>
        <w:t xml:space="preserve">, which penalizes sequences </w:t>
      </w:r>
      <w:ins w:id="124" w:author="Unknown Author" w:date="2016-11-03T11:59:00Z">
        <w:r>
          <w:rPr>
            <w:lang w:val="en-US"/>
          </w:rPr>
          <w:t>that have</w:t>
        </w:r>
      </w:ins>
      <w:del w:id="125" w:author="Unknown Author" w:date="2016-11-03T11:59:00Z">
        <w:r>
          <w:rPr>
            <w:lang w:val="en-US"/>
          </w:rPr>
          <w:delText>with</w:delText>
        </w:r>
      </w:del>
      <w:r>
        <w:rPr>
          <w:lang w:val="en-US"/>
        </w:rPr>
        <w:t xml:space="preserve"> a low similarity to a reference, experimental set. The bias energy had the form</w:t>
      </w:r>
    </w:p>
    <w:p>
      <w:pPr>
        <w:pStyle w:val="Normal"/>
        <w:tabs>
          <w:tab w:val="center" w:pos="4509" w:leader="none"/>
          <w:tab w:val="right" w:pos="9117" w:leader="none"/>
        </w:tabs>
        <w:spacing w:lineRule="auto" w:line="259" w:before="0" w:after="105"/>
        <w:ind w:left="0" w:right="0" w:hanging="0"/>
        <w:jc w:val="left"/>
        <w:rPr>
          <w:lang w:val="en-US"/>
        </w:rPr>
      </w:pPr>
      <w:r>
        <w:rPr>
          <w:sz w:val="22"/>
          <w:lang w:val="en-US"/>
        </w:rPr>
        <w:tab/>
      </w:r>
      <w:r>
        <w:rPr>
          <w:sz w:val="22"/>
          <w:lang w:val="en-US"/>
        </w:rPr>
      </w:r>
      <m:oMath xmlns:m="http://schemas.openxmlformats.org/officeDocument/2006/math">
        <m:r>
          <w:rPr>
            <w:rFonts w:ascii="Cambria Math" w:hAnsi="Cambria Math"/>
          </w:rPr>
          <m:t xml:space="preserve">δ</m:t>
        </m:r>
        <m:sSub>
          <m:e>
            <m:r>
              <w:rPr>
                <w:rFonts w:ascii="Cambria Math" w:hAnsi="Cambria Math"/>
              </w:rPr>
              <m:t xml:space="preserve">E</m:t>
            </m:r>
          </m:e>
          <m:sub>
            <m:r>
              <w:rPr>
                <w:rFonts w:ascii="Cambria Math" w:hAnsi="Cambria Math"/>
              </w:rPr>
              <m:t xml:space="preserve">bias</m:t>
            </m:r>
          </m:sub>
        </m:sSub>
        <m:r>
          <w:rPr>
            <w:rFonts w:ascii="Cambria Math" w:hAnsi="Cambria Math"/>
          </w:rPr>
          <m:t xml:space="preserve">=</m:t>
        </m:r>
        <m:r>
          <w:rPr>
            <w:rFonts w:ascii="Cambria Math" w:hAnsi="Cambria Math"/>
          </w:rPr>
          <m:t xml:space="preserve">c</m:t>
        </m:r>
        <m:nary>
          <m:naryPr>
            <m:chr m:val="∑"/>
            <m:supHide m:val="1"/>
          </m:naryPr>
          <m:sub>
            <m:r>
              <w:rPr>
                <w:rFonts w:ascii="Cambria Math" w:hAnsi="Cambria Math"/>
              </w:rPr>
              <m:t xml:space="preserve">i</m:t>
            </m:r>
          </m:sub>
          <m:sup/>
          <m:e>
            <m:d>
              <m:dPr>
                <m:begChr m:val="("/>
                <m:endChr m:val=")"/>
              </m:dPr>
              <m:e>
                <m:r>
                  <w:rPr>
                    <w:rFonts w:ascii="Cambria Math" w:hAnsi="Cambria Math"/>
                  </w:rPr>
                  <m:t xml:space="preserve">S</m:t>
                </m:r>
                <m:d>
                  <m:dPr>
                    <m:begChr m:val="("/>
                    <m:endChr m:val=")"/>
                  </m:dPr>
                  <m:e>
                    <m:sSub>
                      <m:e>
                        <m:r>
                          <w:rPr>
                            <w:rFonts w:ascii="Cambria Math" w:hAnsi="Cambria Math"/>
                          </w:rPr>
                          <m:t xml:space="preserve">t</m:t>
                        </m:r>
                      </m:e>
                      <m:sub>
                        <m:r>
                          <w:rPr>
                            <w:rFonts w:ascii="Cambria Math" w:hAnsi="Cambria Math"/>
                          </w:rPr>
                          <m:t xml:space="preserve">i</m:t>
                        </m:r>
                      </m:sub>
                    </m:sSub>
                  </m:e>
                </m:d>
                <m:r>
                  <w:rPr>
                    <w:rFonts w:ascii="Cambria Math" w:hAnsi="Cambria Math"/>
                  </w:rPr>
                  <m:t xml:space="preserve">−</m:t>
                </m:r>
                <m:sSubSup>
                  <m:e>
                    <m:r>
                      <w:rPr>
                        <w:rFonts w:ascii="Cambria Math" w:hAnsi="Cambria Math"/>
                      </w:rPr>
                      <m:t xml:space="preserve">S</m:t>
                    </m:r>
                  </m:e>
                  <m:sub>
                    <m:r>
                      <w:rPr>
                        <w:rFonts w:ascii="Cambria Math" w:hAnsi="Cambria Math"/>
                      </w:rPr>
                      <m:t xml:space="preserve">i</m:t>
                    </m:r>
                  </m:sub>
                  <m:sup>
                    <m:r>
                      <w:rPr>
                        <w:rFonts w:ascii="Cambria Math" w:hAnsi="Cambria Math"/>
                      </w:rPr>
                      <m:t xml:space="preserve">rand</m:t>
                    </m:r>
                  </m:sup>
                </m:sSubSup>
              </m:e>
            </m:d>
          </m:e>
        </m:nary>
      </m:oMath>
      <w:r>
        <w:rPr>
          <w:rFonts w:eastAsia="Calibri" w:cs="Calibri" w:ascii="Calibri" w:hAnsi="Calibri"/>
          <w:sz w:val="22"/>
          <w:lang w:val="en-US"/>
        </w:rPr>
        <w:t>,</w:t>
        <w:tab/>
      </w:r>
      <w:r>
        <w:rPr>
          <w:lang w:val="en-US"/>
        </w:rPr>
        <w:t>(17)</w:t>
      </w:r>
    </w:p>
    <w:p>
      <w:pPr>
        <w:pStyle w:val="Normal"/>
        <w:spacing w:before="0" w:after="426"/>
        <w:ind w:left="-5" w:right="32" w:hanging="10"/>
        <w:rPr>
          <w:lang w:val="en-US"/>
        </w:rPr>
      </w:pPr>
      <w:r>
        <w:rPr>
          <w:lang w:val="en-US"/>
        </w:rPr>
        <w:t xml:space="preserve">where the sum is over the amino acid positions </w:t>
      </w:r>
      <w:r>
        <w:rPr>
          <w:i/>
          <w:lang w:val="en-US"/>
        </w:rPr>
        <w:t>i</w:t>
      </w:r>
      <w:r>
        <w:rPr>
          <w:lang w:val="en-US"/>
        </w:rPr>
        <w:t xml:space="preserve">, </w:t>
      </w:r>
      <w:r>
        <w:rPr>
          <w:i/>
          <w:lang w:val="en-US"/>
        </w:rPr>
        <w:t>t</w:t>
      </w:r>
      <w:r>
        <w:rPr>
          <w:i/>
          <w:vertAlign w:val="subscript"/>
          <w:lang w:val="en-US"/>
        </w:rPr>
        <w:t xml:space="preserve">i </w:t>
      </w:r>
      <w:r>
        <w:rPr>
          <w:lang w:val="en-US"/>
        </w:rPr>
        <w:t xml:space="preserve">is the sidechain type at position </w:t>
      </w:r>
      <w:r>
        <w:rPr>
          <w:i/>
          <w:lang w:val="en-US"/>
        </w:rPr>
        <w:t>i</w:t>
      </w:r>
      <w:r>
        <w:rPr>
          <w:lang w:val="en-US"/>
        </w:rPr>
        <w:t xml:space="preserve">, </w:t>
      </w:r>
      <w:r>
        <w:rPr>
          <w:i/>
          <w:lang w:val="en-US"/>
        </w:rPr>
        <w:t>S</w:t>
      </w:r>
      <w:r>
        <w:rPr>
          <w:lang w:val="en-US"/>
        </w:rPr>
        <w:t>(</w:t>
      </w:r>
      <w:r>
        <w:rPr>
          <w:i/>
          <w:lang w:val="en-US"/>
        </w:rPr>
        <w:t>t</w:t>
      </w:r>
      <w:r>
        <w:rPr>
          <w:i/>
          <w:vertAlign w:val="subscript"/>
          <w:lang w:val="en-US"/>
        </w:rPr>
        <w:t>i</w:t>
      </w:r>
      <w:r>
        <w:rPr>
          <w:lang w:val="en-US"/>
        </w:rPr>
        <w:t xml:space="preserve">) is the (dimensionless) Blosum40 similarity score versus the corresponding position in the Pfam RP55 sequence alignment; </w:t>
      </w:r>
      <w:r>
        <w:rPr>
          <w:i/>
          <w:lang w:val="en-US"/>
        </w:rPr>
        <w:t>S</w:t>
      </w:r>
      <w:r>
        <w:rPr>
          <w:i/>
          <w:vertAlign w:val="subscript"/>
          <w:lang w:val="en-US"/>
        </w:rPr>
        <w:t>i</w:t>
      </w:r>
      <w:r>
        <w:rPr>
          <w:vertAlign w:val="superscript"/>
          <w:lang w:val="en-US"/>
        </w:rPr>
        <w:t xml:space="preserve">rand </w:t>
      </w:r>
      <w:r>
        <w:rPr>
          <w:lang w:val="en-US"/>
        </w:rPr>
        <w:t xml:space="preserve">is the mean score (versus the same Pfam column) for a random type (where all types are equiprobable), and </w:t>
      </w:r>
      <w:r>
        <w:rPr>
          <w:i/>
          <w:lang w:val="en-US"/>
        </w:rPr>
        <w:t xml:space="preserve">c </w:t>
      </w:r>
      <w:r>
        <w:rPr>
          <w:lang w:val="en-US"/>
        </w:rPr>
        <w:t>= 0.5 kcal/mol.</w:t>
      </w:r>
      <w:ins w:id="126" w:author="Unknown Author" w:date="2016-11-03T11:34:00Z">
        <w:r>
          <w:rPr>
            <w:lang w:val="en-US"/>
          </w:rPr>
          <w:t xml:space="preserve"> </w:t>
        </w:r>
      </w:ins>
    </w:p>
    <w:p>
      <w:pPr>
        <w:pStyle w:val="Heading2"/>
        <w:numPr>
          <w:ilvl w:val="1"/>
          <w:numId w:val="2"/>
        </w:numPr>
        <w:ind w:left="720" w:right="47" w:hanging="360"/>
        <w:rPr/>
      </w:pPr>
      <w:r>
        <w:rPr/>
        <w:t>Rosetta sequence generation</w:t>
      </w:r>
    </w:p>
    <w:p>
      <w:pPr>
        <w:pStyle w:val="Normal"/>
        <w:ind w:left="-5" w:right="32" w:hanging="10"/>
        <w:rPr>
          <w:lang w:val="en-US"/>
        </w:rPr>
      </w:pPr>
      <w:r>
        <w:rPr>
          <w:lang w:val="en-US"/>
        </w:rPr>
        <w:t xml:space="preserve">Monte Carlo simulations were also done using the Rosetta program and energy function [29]. The simulations were done using version 2015.38.58158 of Rosetta (freely available online), using the command </w:t>
      </w:r>
    </w:p>
    <w:p>
      <w:pPr>
        <w:pStyle w:val="Normal"/>
        <w:ind w:left="-5" w:right="32" w:hanging="10"/>
        <w:jc w:val="center"/>
        <w:rPr>
          <w:rFonts w:eastAsia="Calibri" w:cs="Calibri" w:ascii="Calibri" w:hAnsi="Calibri"/>
          <w:sz w:val="22"/>
          <w:lang w:val="en-US"/>
        </w:rPr>
      </w:pPr>
      <w:r>
        <w:rPr>
          <w:rFonts w:eastAsia="Calibri" w:cs="Calibri" w:ascii="Calibri" w:hAnsi="Calibri"/>
          <w:sz w:val="22"/>
          <w:lang w:val="en-US"/>
        </w:rPr>
        <w:t>fixbb -s Tiam1.pdb -resfile Tiam1.res -nstruct 10000 -ex1 -ex2 -linmem_ig 10</w:t>
      </w:r>
    </w:p>
    <w:p>
      <w:pPr>
        <w:pStyle w:val="Normal"/>
        <w:ind w:left="-5" w:right="32" w:hanging="10"/>
        <w:rPr>
          <w:lang w:val="en-US"/>
        </w:rPr>
      </w:pPr>
      <w:r>
        <w:rPr>
          <w:lang w:val="en-US"/>
        </w:rPr>
        <w:t>where the last option corresponds to on-the-fly energy calculation, ex1 and ex2 activate an enhanced rotamer search for buried sidechains, and default parameters are used otherwise. Simulations were run for each protein until 10000 unique low energy sequences were identified, corresponding to run times of about 5 minutes per sequence on a single core of a recent Intel processor, for a total of 10 hours (per protein) using 80 cores. This is comparable to the cost of the Proteus calculations (energy matrix plus Monte Carlo).</w:t>
      </w:r>
    </w:p>
    <w:p>
      <w:pPr>
        <w:pStyle w:val="Normal"/>
        <w:ind w:left="-5" w:right="32" w:hanging="10"/>
        <w:rPr>
          <w:lang w:val="en-US"/>
        </w:rPr>
      </w:pPr>
      <w:r>
        <w:rPr>
          <w:lang w:val="en-US"/>
        </w:rPr>
      </w:r>
    </w:p>
    <w:p>
      <w:pPr>
        <w:pStyle w:val="Heading2"/>
        <w:numPr>
          <w:ilvl w:val="1"/>
          <w:numId w:val="2"/>
        </w:numPr>
        <w:ind w:left="720" w:right="47" w:hanging="360"/>
        <w:rPr/>
      </w:pPr>
      <w:r>
        <w:rPr/>
        <w:t>Sequence characterization</w:t>
      </w:r>
    </w:p>
    <w:p>
      <w:pPr>
        <w:pStyle w:val="Normal"/>
        <w:ind w:left="-5" w:right="32" w:hanging="10"/>
        <w:rPr>
          <w:lang w:val="en-US"/>
        </w:rPr>
      </w:pPr>
      <w:r>
        <w:rPr>
          <w:lang w:val="en-US"/>
        </w:rPr>
        <w:t>Designed sequences were compared to the Pfam alignment for the PDZ family, using the Blosum40 scoring matrix and a gap penalty of -6. Each Pfam sequence was also compared to the Pfam alignment. For these Pfam/Pfam comparisons, if a test protein T was part of the Pfam alignment, the T/T self comparison was left out, to be more consistent with the designed/Pfam comparisons. The Pfam alignment was the “RP55” alignment, with 12255 sequences. Similarities were computed for 14 core residues and 16 surface residues, defined by their near-complete burial or exposure (listed in Results) and for the entire protein.</w:t>
      </w:r>
    </w:p>
    <w:p>
      <w:pPr>
        <w:pStyle w:val="Normal"/>
        <w:spacing w:before="0" w:after="36"/>
        <w:ind w:left="-15" w:right="32" w:firstLine="454"/>
        <w:rPr>
          <w:lang w:val="en-US"/>
        </w:rPr>
      </w:pPr>
      <w:r>
        <w:rPr>
          <w:lang w:val="en-US"/>
        </w:rPr>
        <w:t>Designed sequences were submitted to the Superfamily library of Hidden Markov Models [51, 52], which attempts to classify sequences according to the SCOP classification [53]. Classification was based on SCOP version 1.75 and version 3.5 of the Superfamily tools. Superfamily executes the hmmscan program, which implements a Hidden Markov model for each SCOP family and superfamily; here hmmscan was executed with an Evalue threshold of 10</w:t>
      </w:r>
      <w:r>
        <w:rPr>
          <w:vertAlign w:val="superscript"/>
          <w:lang w:val="en-US"/>
        </w:rPr>
        <w:t>−10</w:t>
      </w:r>
      <w:r>
        <w:rPr>
          <w:lang w:val="en-US"/>
        </w:rPr>
        <w:t>, using a total of 15438 models to represent the SCOP database.</w:t>
      </w:r>
    </w:p>
    <w:p>
      <w:pPr>
        <w:pStyle w:val="Normal"/>
        <w:ind w:left="-15" w:right="32" w:firstLine="454"/>
        <w:rPr>
          <w:lang w:val="en-US"/>
        </w:rPr>
      </w:pPr>
      <w:r>
        <w:rPr>
          <w:lang w:val="en-US"/>
        </w:rPr>
        <w:t>To compare the diversity in the designed sequences with the diversity in natural sequences, we used a standard, position-dependent sequence entropy [54], computed as follows:</w:t>
      </w:r>
    </w:p>
    <w:p>
      <w:pPr>
        <w:pStyle w:val="Normal"/>
        <w:tabs>
          <w:tab w:val="center" w:pos="4513" w:leader="none"/>
          <w:tab w:val="right" w:pos="9117" w:leader="none"/>
        </w:tabs>
        <w:spacing w:lineRule="auto" w:line="259" w:before="0" w:after="138"/>
        <w:ind w:left="0" w:right="0" w:hanging="0"/>
        <w:jc w:val="left"/>
        <w:rPr>
          <w:lang w:val="en-US"/>
        </w:rPr>
      </w:pPr>
      <w:r>
        <w:rPr>
          <w:sz w:val="22"/>
          <w:lang w:val="en-US"/>
        </w:rPr>
        <w:tab/>
      </w:r>
      <w:r>
        <w:rPr>
          <w:sz w:val="22"/>
          <w:lang w:val="en-US"/>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6</m:t>
            </m:r>
          </m:sup>
          <m:e>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i</m:t>
                </m:r>
              </m:e>
            </m:d>
            <m:r>
              <w:rPr>
                <w:rFonts w:ascii="Cambria Math" w:hAnsi="Cambria Math"/>
              </w:rPr>
              <m:t xml:space="preserve">ln</m:t>
            </m:r>
          </m:e>
        </m:nary>
        <m:sSub>
          <m:e>
            <m:r>
              <w:rPr>
                <w:rFonts w:ascii="Cambria Math" w:hAnsi="Cambria Math"/>
              </w:rPr>
              <m:t xml:space="preserve">f</m:t>
            </m:r>
          </m:e>
          <m:sub>
            <m:r>
              <w:rPr>
                <w:rFonts w:ascii="Cambria Math" w:hAnsi="Cambria Math"/>
              </w:rPr>
              <m:t xml:space="preserve">j</m:t>
            </m:r>
          </m:sub>
        </m:sSub>
        <m:d>
          <m:dPr>
            <m:begChr m:val="("/>
            <m:endChr m:val=")"/>
          </m:dPr>
          <m:e>
            <m:r>
              <w:rPr>
                <w:rFonts w:ascii="Cambria Math" w:hAnsi="Cambria Math"/>
              </w:rPr>
              <m:t xml:space="preserve">i</m:t>
            </m:r>
          </m:e>
        </m:d>
      </m:oMath>
      <w:r>
        <w:rPr>
          <w:rFonts w:eastAsia="Calibri" w:cs="Calibri" w:ascii="Calibri" w:hAnsi="Calibri"/>
          <w:sz w:val="22"/>
          <w:lang w:val="en-US"/>
        </w:rPr>
        <w:tab/>
      </w:r>
      <w:r>
        <w:rPr>
          <w:lang w:val="en-US"/>
        </w:rPr>
        <w:t xml:space="preserve"> (18)</w:t>
      </w:r>
    </w:p>
    <w:p>
      <w:pPr>
        <w:pStyle w:val="Normal"/>
        <w:spacing w:before="0" w:after="439"/>
        <w:ind w:left="-5" w:right="32" w:hanging="10"/>
        <w:rPr>
          <w:lang w:val="en-US"/>
        </w:rPr>
      </w:pPr>
      <w:r>
        <w:rPr>
          <w:lang w:val="en-US"/>
        </w:rPr>
        <w:t xml:space="preserve">where </w:t>
      </w:r>
      <w:r>
        <w:rPr>
          <w:i/>
          <w:lang w:val="en-US"/>
        </w:rPr>
        <w:t>f</w:t>
      </w:r>
      <w:r>
        <w:rPr>
          <w:i/>
          <w:vertAlign w:val="subscript"/>
          <w:lang w:val="en-US"/>
        </w:rPr>
        <w:t>j</w:t>
      </w:r>
      <w:r>
        <w:rPr>
          <w:lang w:val="en-US"/>
        </w:rPr>
        <w:t>(</w:t>
      </w:r>
      <w:r>
        <w:rPr>
          <w:i/>
          <w:lang w:val="en-US"/>
        </w:rPr>
        <w:t>i</w:t>
      </w:r>
      <w:r>
        <w:rPr>
          <w:lang w:val="en-US"/>
        </w:rPr>
        <w:t xml:space="preserve">) is the frequency of residue type </w:t>
      </w:r>
      <w:r>
        <w:rPr>
          <w:i/>
          <w:lang w:val="en-US"/>
        </w:rPr>
        <w:t xml:space="preserve">j </w:t>
      </w:r>
      <w:r>
        <w:rPr>
          <w:lang w:val="en-US"/>
        </w:rPr>
        <w:t xml:space="preserve">at position </w:t>
      </w:r>
      <w:r>
        <w:rPr>
          <w:i/>
          <w:lang w:val="en-US"/>
        </w:rPr>
        <w:t>i</w:t>
      </w:r>
      <w:r>
        <w:rPr>
          <w:lang w:val="en-US"/>
        </w:rPr>
        <w:t xml:space="preserve">, either in the designed sequences or in the natural sequences (organized into a multiple alignment). Instead of the usual, 20 amino acid types, we employ six residue classes, corresponding to the following groups: {LVIMC}, {FYW}, {G}, {ASTP}, {EDNQ}, and {KRH}. This classification was obtained by a cluster analysis of the BLOSUM62 matrix [55], and also by analyzing residue-residue contact energies in proteins [56]. To get a sense of how many amino acid types appear at a specific position </w:t>
      </w:r>
      <w:r>
        <w:rPr>
          <w:i/>
          <w:lang w:val="en-US"/>
        </w:rPr>
        <w:t>i</w:t>
      </w:r>
      <w:r>
        <w:rPr>
          <w:lang w:val="en-US"/>
        </w:rPr>
        <w:t>, we report the residue entropy in its exponentiated form, exp(</w:t>
      </w:r>
      <w:r>
        <w:rPr>
          <w:i/>
          <w:lang w:val="en-US"/>
        </w:rPr>
        <w:t>S</w:t>
      </w:r>
      <w:r>
        <w:rPr>
          <w:i/>
          <w:vertAlign w:val="subscript"/>
          <w:lang w:val="en-US"/>
        </w:rPr>
        <w:t>i</w:t>
      </w:r>
      <w:r>
        <w:rPr>
          <w:lang w:val="en-US"/>
        </w:rPr>
        <w:t xml:space="preserve">) (which ranges from 1 to 6), averaged over the protein chain (i.e., </w:t>
      </w:r>
      <w:r>
        <w:rPr>
          <w:i/>
          <w:lang w:val="en-US"/>
        </w:rPr>
        <w:t>S</w:t>
      </w:r>
      <w:r>
        <w:rPr>
          <w:i/>
          <w:vertAlign w:val="subscript"/>
          <w:lang w:val="en-US"/>
        </w:rPr>
        <w:t xml:space="preserve">i </w:t>
      </w:r>
      <w:r>
        <w:rPr>
          <w:lang w:val="en-US"/>
        </w:rPr>
        <w:t>is exponentiated first, then averaged over positions).</w:t>
      </w:r>
    </w:p>
    <w:p>
      <w:pPr>
        <w:pStyle w:val="Heading2"/>
        <w:numPr>
          <w:ilvl w:val="1"/>
          <w:numId w:val="2"/>
        </w:numPr>
        <w:ind w:left="720" w:right="47" w:hanging="360"/>
        <w:rPr/>
      </w:pPr>
      <w:r>
        <w:rPr/>
        <w:t>Molecular dynamics simulations</w:t>
      </w:r>
    </w:p>
    <w:p>
      <w:pPr>
        <w:pStyle w:val="Normal"/>
        <w:spacing w:before="0" w:after="562"/>
        <w:ind w:left="-5" w:right="32" w:hanging="10"/>
        <w:rPr>
          <w:lang w:val="en-US"/>
        </w:rPr>
      </w:pPr>
      <w:r>
        <w:rPr>
          <w:lang w:val="en-US"/>
        </w:rPr>
        <w:t>For wildtype Tiam1</w:t>
      </w:r>
      <w:ins w:id="127" w:author="Unknown Author" w:date="2016-11-03T11:37:00Z">
        <w:r>
          <w:rPr>
            <w:lang w:val="en-US"/>
          </w:rPr>
          <w:t>, a quadruple mutant,</w:t>
        </w:r>
      </w:ins>
      <w:r>
        <w:rPr>
          <w:lang w:val="en-US"/>
        </w:rPr>
        <w:t xml:space="preserve"> and </w:t>
      </w:r>
      <w:del w:id="128" w:author="Unknown Author" w:date="2016-11-03T11:39:00Z">
        <w:r>
          <w:rPr>
            <w:lang w:val="en-US"/>
          </w:rPr>
          <w:delText xml:space="preserve">a few </w:delText>
        </w:r>
      </w:del>
      <w:del w:id="129" w:author="Unknown Author" w:date="2016-11-03T11:36:00Z">
        <w:r>
          <w:rPr>
            <w:lang w:val="en-US"/>
          </w:rPr>
          <w:delText xml:space="preserve">designed </w:delText>
        </w:r>
      </w:del>
      <w:ins w:id="130" w:author="Unknown Author" w:date="2016-11-03T11:39:00Z">
        <w:r>
          <w:rPr>
            <w:lang w:val="en-US"/>
          </w:rPr>
          <w:t xml:space="preserve">ten </w:t>
        </w:r>
      </w:ins>
      <w:r>
        <w:rPr>
          <w:lang w:val="en-US"/>
        </w:rPr>
        <w:t>sequences</w:t>
      </w:r>
      <w:ins w:id="131" w:author="Unknown Author" w:date="2016-11-03T11:36:00Z">
        <w:r>
          <w:rPr>
            <w:lang w:val="en-US"/>
          </w:rPr>
          <w:t xml:space="preserve"> designed with Proteus</w:t>
        </w:r>
      </w:ins>
      <w:r>
        <w:rPr>
          <w:lang w:val="en-US"/>
        </w:rPr>
        <w:t>, we ran MD simulations with explicit solvent</w:t>
      </w:r>
      <w:ins w:id="132" w:author="Unknown Author" w:date="2016-11-03T11:36:00Z">
        <w:r>
          <w:rPr>
            <w:lang w:val="en-US"/>
          </w:rPr>
          <w:t xml:space="preserve"> and no peptide ligan</w:t>
        </w:r>
      </w:ins>
      <w:ins w:id="133" w:author="Unknown Author" w:date="2016-11-03T11:37:00Z">
        <w:r>
          <w:rPr>
            <w:lang w:val="en-US"/>
          </w:rPr>
          <w:t>d</w:t>
        </w:r>
      </w:ins>
      <w:r>
        <w:rPr>
          <w:lang w:val="en-US"/>
        </w:rPr>
        <w:t>. Starting structures were taken from the MC trajectory or the crystal structure (wildtype protein</w:t>
      </w:r>
      <w:ins w:id="134" w:author="Unknown Author" w:date="2016-11-03T11:37:00Z">
        <w:r>
          <w:rPr>
            <w:lang w:val="en-US"/>
          </w:rPr>
          <w:t xml:space="preserve"> and quadruple mutant: PDB code </w:t>
        </w:r>
      </w:ins>
      <w:ins w:id="135" w:author="Unknown Author" w:date="2016-11-03T11:38:00Z">
        <w:r>
          <w:rPr>
            <w:lang w:val="en-US"/>
          </w:rPr>
          <w:t>4NXQ</w:t>
        </w:r>
      </w:ins>
      <w:r>
        <w:rPr>
          <w:lang w:val="en-US"/>
        </w:rPr>
        <w:t>) and slightly minimized with harmonic restraints to maintain the backbone geometry. The protein was immersed in a large box of water; waters overlapping protein were eliminated, and the solvated system was truncated to the shape of a truncated octahedral box using the Charmm graphical interface or GUI [57]; the minimum distance between protein atoms and the box was 15Å; final models included about 11000 water molecules. A few sodium or chloride ions were included to ensure overall electroneutrality. Protonation states of histidines were assigned to be neutral, based on visual inspection. MD was done at room temperature and pressure, using a Nose-Hoover thermostat and barostat. Long-range electrostatic interactions were treated with a Particle Mesh Ewald approach [58]. The Amber ff99SB forcefield was used for the protein; the TIP3P model [59] was used for water. Simulations were run for 100–500 nanoseconds, depending on the sequence, using the Charmm and NAMD programs [60, 61].</w:t>
      </w:r>
    </w:p>
    <w:p>
      <w:pPr>
        <w:pStyle w:val="Heading1"/>
        <w:numPr>
          <w:ilvl w:val="0"/>
          <w:numId w:val="2"/>
        </w:numPr>
        <w:ind w:left="566" w:right="0" w:hanging="360"/>
        <w:rPr/>
      </w:pPr>
      <w:r>
        <w:rPr/>
        <w:t>Results</w:t>
      </w:r>
    </w:p>
    <w:p>
      <w:pPr>
        <w:pStyle w:val="Heading2"/>
        <w:numPr>
          <w:ilvl w:val="1"/>
          <w:numId w:val="2"/>
        </w:numPr>
        <w:ind w:left="720" w:right="47" w:hanging="360"/>
        <w:rPr/>
      </w:pPr>
      <w:r>
        <w:rPr/>
        <w:t>Experimental structures and sequences</w:t>
      </w:r>
    </w:p>
    <w:p>
      <w:pPr>
        <w:pStyle w:val="Normal"/>
        <w:spacing w:before="0" w:after="213"/>
        <w:ind w:left="-5" w:right="32" w:hanging="10"/>
        <w:rPr>
          <w:lang w:val="en-US"/>
        </w:rPr>
      </w:pPr>
      <w:del w:id="136" w:author="Unknown Author" w:date="2016-11-03T13:07:00Z">
        <w:r>
          <w:rPr>
            <w:lang w:val="en-US"/>
          </w:rPr>
          <w:delText>We begin by a brief overview of the test proteins.</w:delText>
        </w:r>
      </w:del>
      <w:r>
        <w:rPr>
          <w:lang w:val="en-US"/>
        </w:rPr>
        <w:t xml:space="preserve"> 3D structures </w:t>
      </w:r>
      <w:ins w:id="137" w:author="Unknown Author" w:date="2016-11-03T13:08:00Z">
        <w:r>
          <w:rPr>
            <w:lang w:val="en-US"/>
          </w:rPr>
          <w:t xml:space="preserve">of the test proteins </w:t>
        </w:r>
      </w:ins>
      <w:r>
        <w:rPr>
          <w:lang w:val="en-US"/>
        </w:rPr>
        <w:t>are shown in Fig. 1A; for clarity, only four of the eight proteins are shown. 14 core residues</w:t>
      </w:r>
      <w:ins w:id="138" w:author="Unknown Author" w:date="2016-11-03T13:09:00Z">
        <w:r>
          <w:rPr>
            <w:lang w:val="en-US"/>
          </w:rPr>
          <w:t xml:space="preserve">, </w:t>
        </w:r>
      </w:ins>
      <w:del w:id="139" w:author="Unknown Author" w:date="2016-11-03T13:09:00Z">
        <w:r>
          <w:rPr>
            <w:lang w:val="en-US"/>
          </w:rPr>
          <w:delText xml:space="preserve"> (</w:delText>
        </w:r>
      </w:del>
      <w:ins w:id="140" w:author="Unknown Author" w:date="2016-11-03T13:08:00Z">
        <w:r>
          <w:rPr>
            <w:lang w:val="en-US"/>
          </w:rPr>
          <w:t xml:space="preserve">identified visually (and </w:t>
        </w:r>
      </w:ins>
      <w:r>
        <w:rPr>
          <w:lang w:val="en-US"/>
        </w:rPr>
        <w:t>highlighted by their C</w:t>
      </w:r>
      <w:r>
        <w:rPr>
          <w:i/>
          <w:vertAlign w:val="subscript"/>
        </w:rPr>
        <w:t>β</w:t>
      </w:r>
      <w:r>
        <w:rPr>
          <w:i/>
          <w:vertAlign w:val="subscript"/>
          <w:lang w:val="en-US"/>
        </w:rPr>
        <w:t xml:space="preserve"> </w:t>
      </w:r>
      <w:r>
        <w:rPr>
          <w:lang w:val="en-US"/>
        </w:rPr>
        <w:t xml:space="preserve">atoms, shown as spheres) superimpose well between structures; loops and chain termini display large deviations, and the Tiam1 </w:t>
      </w:r>
      <w:r>
        <w:rPr>
          <w:i/>
        </w:rPr>
        <w:t>α</w:t>
      </w:r>
      <w:r>
        <w:rPr>
          <w:vertAlign w:val="subscript"/>
          <w:lang w:val="en-US"/>
        </w:rPr>
        <w:t xml:space="preserve">2 </w:t>
      </w:r>
      <w:r>
        <w:rPr>
          <w:lang w:val="en-US"/>
        </w:rPr>
        <w:t>helix is rotated slightly outwards compared to the other three structures. Fig. 1B illustrates the similarity between all eight domains, measured by the rms deviation between structurally-aligned C</w:t>
      </w:r>
      <w:r>
        <w:rPr>
          <w:i/>
          <w:vertAlign w:val="subscript"/>
        </w:rPr>
        <w:t>α</w:t>
      </w:r>
      <w:r>
        <w:rPr>
          <w:i/>
          <w:vertAlign w:val="subscript"/>
          <w:lang w:val="en-US"/>
        </w:rPr>
        <w:t xml:space="preserve"> </w:t>
      </w:r>
      <w:r>
        <w:rPr>
          <w:lang w:val="en-US"/>
        </w:rPr>
        <w:t>atoms. Structure pairs with rms deviations of 1 Å or less and 60 aligned residues or more are linked; 2BYG (DLG2) forms the center of the group, with five links; Cask is not quite linked to 1IHJ (rms deviation of 1.3 Å over 63 residues) and Tiam1 is isolated. Sequence identities are also shown, including those between Tiam1 and its closest homologs. Overall, six proteins form a tight group, with deviations of 1 Å or less, while Cask and Tiam1 are further away. The Tiam1/Cask sequence identity is 33%; their structural deviation is 1.7 Å based on a 42-residue alignment.</w:t>
      </w:r>
    </w:p>
    <w:p>
      <w:pPr>
        <w:pStyle w:val="Normal"/>
        <w:spacing w:before="0" w:after="218"/>
        <w:ind w:left="-15" w:right="32" w:firstLine="454"/>
        <w:rPr>
          <w:lang w:val="en-US"/>
        </w:rPr>
      </w:pPr>
      <w:r>
        <w:rPr>
          <w:lang w:val="en-US"/>
        </w:rPr>
        <w:t xml:space="preserve">Sequence conservation within our eight proteins and a subset of the Pfam seed alignment (half) is shown in Fig. 2. The 14 positions we use to define the hydrophobic core are highly, though not totally conserved within the Pfam seed alignment. Arg, Lys and Gln appear at some of the positions, since in a small PDZ protein, the long hydrophobic portion of these sidechains can be buried in the core while still allowing the polar tip of the sidechain to be exposed to solvent. </w:t>
      </w:r>
      <w:del w:id="141" w:author="Unknown Author" w:date="2016-11-03T13:11:00Z">
        <w:r>
          <w:rPr>
            <w:lang w:val="en-US"/>
          </w:rPr>
          <w:delText>Small amounts of</w:delText>
        </w:r>
      </w:del>
      <w:ins w:id="142" w:author="Unknown Author" w:date="2016-11-03T13:11:00Z">
        <w:r>
          <w:rPr>
            <w:lang w:val="en-US"/>
          </w:rPr>
          <w:t>A few</w:t>
        </w:r>
      </w:ins>
      <w:r>
        <w:rPr>
          <w:lang w:val="en-US"/>
        </w:rPr>
        <w:t xml:space="preserve"> Asp</w:t>
      </w:r>
      <w:del w:id="143" w:author="Unknown Author" w:date="2016-11-03T13:11:00Z">
        <w:r>
          <w:rPr>
            <w:lang w:val="en-US"/>
          </w:rPr>
          <w:delText>,</w:delText>
        </w:r>
      </w:del>
      <w:r>
        <w:rPr>
          <w:lang w:val="en-US"/>
        </w:rPr>
        <w:t xml:space="preserve"> and Glu </w:t>
      </w:r>
      <w:ins w:id="144" w:author="Unknown Author" w:date="2016-11-03T13:11:00Z">
        <w:r>
          <w:rPr>
            <w:lang w:val="en-US"/>
          </w:rPr>
          <w:t xml:space="preserve">residues </w:t>
        </w:r>
      </w:ins>
      <w:r>
        <w:rPr>
          <w:lang w:val="en-US"/>
        </w:rPr>
        <w:t>also appear, in places where the sequence alignment may not reflect closely the 3D sidechain superposition</w:t>
      </w:r>
      <w:del w:id="145" w:author="Unknown Author" w:date="2016-11-03T13:11:00Z">
        <w:r>
          <w:rPr>
            <w:lang w:val="en-US"/>
          </w:rPr>
          <w:delText xml:space="preserve"> (or lack thereof)</w:delText>
        </w:r>
      </w:del>
      <w:r>
        <w:rPr>
          <w:lang w:val="en-US"/>
        </w:rPr>
        <w:t>.</w:t>
      </w:r>
    </w:p>
    <w:p>
      <w:pPr>
        <w:pStyle w:val="Heading2"/>
        <w:numPr>
          <w:ilvl w:val="1"/>
          <w:numId w:val="2"/>
        </w:numPr>
        <w:spacing w:before="0" w:after="184"/>
        <w:ind w:left="720" w:right="47" w:hanging="360"/>
        <w:rPr>
          <w:lang w:val="en-US"/>
        </w:rPr>
      </w:pPr>
      <w:r>
        <w:rPr>
          <w:lang w:val="en-US"/>
        </w:rPr>
        <w:t>Optimizing the unfolded state model</w:t>
      </w:r>
    </w:p>
    <w:p>
      <w:pPr>
        <w:pStyle w:val="Normal"/>
        <w:ind w:left="-5" w:right="32" w:hanging="10"/>
        <w:rPr>
          <w:lang w:val="en-US"/>
        </w:rPr>
      </w:pPr>
      <w:r>
        <w:rPr>
          <w:lang w:val="en-US"/>
        </w:rPr>
        <w:t xml:space="preserve">We optimized the reference energies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 xml:space="preserve">for six of the eight proteins, with the other two (Tiam1, Cask) left for cross validation. The protein dielectric constant was </w:t>
      </w:r>
      <w:r>
        <w:rPr>
          <w:i/>
        </w:rPr>
        <w:t>ε</w:t>
      </w:r>
      <w:r>
        <w:rPr>
          <w:i/>
          <w:vertAlign w:val="subscript"/>
          <w:lang w:val="en-US"/>
        </w:rPr>
        <w:t>P</w:t>
      </w:r>
      <w:r>
        <w:rPr>
          <w:lang w:val="en-US"/>
        </w:rPr>
        <w:t>= 8, and a first set of atomic surface coefficients was used. We refer to the resulting model either as model A or as the (</w:t>
      </w:r>
      <w:r>
        <w:rPr>
          <w:i/>
        </w:rPr>
        <w:t>ε</w:t>
      </w:r>
      <w:r>
        <w:rPr>
          <w:i/>
          <w:vertAlign w:val="subscript"/>
          <w:lang w:val="en-US"/>
        </w:rPr>
        <w:t>P</w:t>
      </w:r>
      <w:r>
        <w:rPr>
          <w:lang w:val="en-US"/>
        </w:rPr>
        <w:t xml:space="preserve">=8, S1, </w:t>
      </w:r>
      <w:r>
        <w:rPr>
          <w:i/>
          <w:lang w:val="en-US"/>
        </w:rPr>
        <w:t>n</w:t>
      </w:r>
      <w:r>
        <w:rPr>
          <w:lang w:val="en-US"/>
        </w:rPr>
        <w:t xml:space="preserve">=6) model (S1 for “set 1”; </w:t>
      </w:r>
      <w:r>
        <w:rPr>
          <w:i/>
          <w:lang w:val="en-US"/>
        </w:rPr>
        <w:t>n</w:t>
      </w:r>
      <w:r>
        <w:rPr>
          <w:lang w:val="en-US"/>
        </w:rPr>
        <w:t>=6 represents the number of proteins used to define the target amino acid frequencies). We repeated the optimization for Tiam1 and Cask alone, to see what improvement is obtained, if any, when a smaller set of proteins is specifically optimized. The resulting model is called A’ or (</w:t>
      </w:r>
      <w:r>
        <w:rPr>
          <w:i/>
        </w:rPr>
        <w:t>ε</w:t>
      </w:r>
      <w:r>
        <w:rPr>
          <w:i/>
          <w:vertAlign w:val="subscript"/>
          <w:lang w:val="en-US"/>
        </w:rPr>
        <w:t>P</w:t>
      </w:r>
      <w:r>
        <w:rPr>
          <w:lang w:val="en-US"/>
        </w:rPr>
        <w:t xml:space="preserve">=8, S1, </w:t>
      </w:r>
      <w:r>
        <w:rPr>
          <w:i/>
          <w:lang w:val="en-US"/>
        </w:rPr>
        <w:t>n</w:t>
      </w:r>
      <w:r>
        <w:rPr>
          <w:lang w:val="en-US"/>
        </w:rPr>
        <w:t xml:space="preserve">=2). Finally, we repeated the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 xml:space="preserve">optimization using a second set of surface coefficients and an </w:t>
      </w:r>
      <w:r>
        <w:rPr>
          <w:i/>
        </w:rPr>
        <w:t>ε</w:t>
      </w:r>
      <w:r>
        <w:rPr>
          <w:i/>
          <w:vertAlign w:val="subscript"/>
          <w:lang w:val="en-US"/>
        </w:rPr>
        <w:t xml:space="preserve">P </w:t>
      </w:r>
      <w:r>
        <w:rPr>
          <w:lang w:val="en-US"/>
        </w:rPr>
        <w:t>of either 8 or 4; these calculations were done for Tiam1 and Cask alone, due to the cost of repeated optimizations with multiple proteins. The corresponding models are called B (</w:t>
      </w:r>
      <w:r>
        <w:rPr>
          <w:i/>
        </w:rPr>
        <w:t>ε</w:t>
      </w:r>
      <w:r>
        <w:rPr>
          <w:i/>
          <w:vertAlign w:val="subscript"/>
          <w:lang w:val="en-US"/>
        </w:rPr>
        <w:t>P</w:t>
      </w:r>
      <w:r>
        <w:rPr>
          <w:lang w:val="en-US"/>
        </w:rPr>
        <w:t xml:space="preserve">=8, S2, </w:t>
      </w:r>
      <w:r>
        <w:rPr>
          <w:i/>
          <w:lang w:val="en-US"/>
        </w:rPr>
        <w:t>n</w:t>
      </w:r>
      <w:r>
        <w:rPr>
          <w:lang w:val="en-US"/>
        </w:rPr>
        <w:t>=2) and B’ (</w:t>
      </w:r>
      <w:r>
        <w:rPr>
          <w:i/>
        </w:rPr>
        <w:t>ε</w:t>
      </w:r>
      <w:r>
        <w:rPr>
          <w:i/>
          <w:vertAlign w:val="subscript"/>
          <w:lang w:val="en-US"/>
        </w:rPr>
        <w:t>P</w:t>
      </w:r>
      <w:r>
        <w:rPr>
          <w:lang w:val="en-US"/>
        </w:rPr>
        <w:t xml:space="preserve">=4, S2, </w:t>
      </w:r>
      <w:r>
        <w:rPr>
          <w:i/>
          <w:lang w:val="en-US"/>
        </w:rPr>
        <w:t>n</w:t>
      </w:r>
      <w:r>
        <w:rPr>
          <w:lang w:val="en-US"/>
        </w:rPr>
        <w:t xml:space="preserve">=2). Model names are listed in Table 2. The optimizations all converged to within 0.05 kcal/mol after about 20 iterations for most amino acid types, and within 0.1 kcal/mol for the others (the weakly-populated types), using either the linear or the logarithmic method. Table 3 indicates the final reference energies for models A and B, which give the best performance (see below), and for model A’ (closely related to A). The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values are compared to, and agree qualitatively with the energies computed from an extended peptide structure, which provides a less empirical model of the unfolded state. Table 4 compares the amino acid frequencies from experiment and the simulations. The theoretical populations of the different amino acid classes agree well with experiment, with rms deviations of about 1% for models A, A’, and B, for both exposed and buried classes. The agreement for the amino acid types is less good, with rms deviations of 3.9%/2.4% for model B (buried/exposed positions, respectively) and 2.0%/2.5% for model A. The intra-class frequency distributions depend explicitly on the energy offsets</w:t>
      </w:r>
      <w:r>
        <w:rPr>
          <w:i/>
          <w:lang w:val="en-US"/>
        </w:rPr>
        <w:t xml:space="preserve"> δ</w:t>
      </w:r>
      <w:r>
        <w:rPr>
          <w:i/>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xml:space="preserve"> defined within each class, which are computed with molecular mechanics (see Methods). Notice also that since model A uses three times more target proteins than model B (</w:t>
      </w:r>
      <w:r>
        <w:rPr>
          <w:i/>
          <w:lang w:val="en-US"/>
        </w:rPr>
        <w:t>n</w:t>
      </w:r>
      <w:r>
        <w:rPr>
          <w:lang w:val="en-US"/>
        </w:rPr>
        <w:t xml:space="preserve">=6 vs. </w:t>
      </w:r>
      <w:r>
        <w:rPr>
          <w:i/>
          <w:lang w:val="en-US"/>
        </w:rPr>
        <w:t>n</w:t>
      </w:r>
      <w:r>
        <w:rPr>
          <w:lang w:val="en-US"/>
        </w:rPr>
        <w:t>=2), the taret frequencies are presumably defined about √3 ≈ 1.7 times less precisely for model B, so a larger deviation is acceptable in principle.</w:t>
      </w:r>
    </w:p>
    <w:p>
      <w:pPr>
        <w:pStyle w:val="Heading2"/>
        <w:pageBreakBefore/>
        <w:numPr>
          <w:ilvl w:val="1"/>
          <w:numId w:val="2"/>
        </w:numPr>
        <w:spacing w:before="0" w:after="178"/>
        <w:ind w:left="720" w:right="47" w:hanging="360"/>
        <w:rPr/>
      </w:pPr>
      <w:r>
        <w:rPr/>
        <w:t>Assessing designed sequence quality</w:t>
      </w:r>
    </w:p>
    <w:p>
      <w:pPr>
        <w:pStyle w:val="Normal"/>
        <w:ind w:left="-5" w:right="32" w:hanging="10"/>
        <w:rPr>
          <w:lang w:val="en-US"/>
        </w:rPr>
      </w:pPr>
      <w:r>
        <w:rPr>
          <w:b/>
          <w:lang w:val="en-US"/>
        </w:rPr>
        <w:t xml:space="preserve">Family recognition tests </w:t>
      </w:r>
      <w:r>
        <w:rPr>
          <w:lang w:val="en-US"/>
        </w:rPr>
        <w:t>Proteus simulations used Replica Exchange Monte Carlo (REMC) with eight replicas at temperatures between 0.236 and 3 kcal/mol; 750 million steps (per replica) were run</w:t>
      </w:r>
      <w:ins w:id="146" w:author="Unknown Author" w:date="2016-11-03T13:20:00Z">
        <w:r>
          <w:rPr>
            <w:lang w:val="en-US"/>
          </w:rPr>
          <w:t xml:space="preserve">. </w:t>
        </w:r>
      </w:ins>
      <w:del w:id="147" w:author="Unknown Author" w:date="2016-11-03T13:20:00Z">
        <w:r>
          <w:rPr>
            <w:lang w:val="en-US"/>
          </w:rPr>
          <w:delText>;</w:delText>
        </w:r>
      </w:del>
      <w:ins w:id="148" w:author="Unknown Author" w:date="2016-11-03T13:20:00Z">
        <w:r>
          <w:rPr>
            <w:lang w:val="en-US"/>
          </w:rPr>
          <w:t>All positions (except Gly and Pro) were allowed to mutate freely into all types (except</w:t>
        </w:r>
      </w:ins>
    </w:p>
    <w:p>
      <w:pPr>
        <w:pStyle w:val="Normal"/>
        <w:ind w:left="-5" w:right="32" w:hanging="10"/>
        <w:rPr>
          <w:lang w:val="en-US"/>
        </w:rPr>
      </w:pPr>
      <w:ins w:id="149" w:author="Unknown Author" w:date="2016-11-03T13:20:00Z">
        <w:r>
          <w:rPr>
            <w:lang w:val="en-US"/>
          </w:rPr>
          <w:t>Gly and Pro). The simulations were done with the MMGBSA energy function, without any bias towards natural sequences or any limit</w:t>
        </w:r>
      </w:ins>
    </w:p>
    <w:p>
      <w:pPr>
        <w:pStyle w:val="Normal"/>
        <w:ind w:left="-5" w:right="32" w:hanging="10"/>
        <w:rPr>
          <w:lang w:val="en-US"/>
        </w:rPr>
      </w:pPr>
      <w:ins w:id="150" w:author="Unknown Author" w:date="2016-11-03T13:20:00Z">
        <w:r>
          <w:rPr>
            <w:lang w:val="en-US"/>
          </w:rPr>
          <w:t xml:space="preserve">on the number of mutations. </w:t>
        </w:r>
      </w:ins>
      <w:del w:id="151" w:author="Unknown Author" w:date="2016-11-03T13:21:00Z">
        <w:r>
          <w:rPr>
            <w:lang w:val="en-US"/>
          </w:rPr>
          <w:delText xml:space="preserve"> t</w:delText>
        </w:r>
      </w:del>
      <w:ins w:id="152" w:author="Unknown Author" w:date="2016-11-03T13:21:00Z">
        <w:r>
          <w:rPr>
            <w:lang w:val="en-US"/>
          </w:rPr>
          <w:t>T</w:t>
        </w:r>
      </w:ins>
      <w:r>
        <w:rPr>
          <w:lang w:val="en-US"/>
        </w:rPr>
        <w:t xml:space="preserve">he 10000 lowest energies among those sampled by any of the the </w:t>
      </w:r>
      <w:ins w:id="153" w:author="Unknown Author" w:date="2016-11-03T13:21:00Z">
        <w:r>
          <w:rPr>
            <w:lang w:val="en-US"/>
          </w:rPr>
          <w:t xml:space="preserve">MC </w:t>
        </w:r>
      </w:ins>
      <w:r>
        <w:rPr>
          <w:lang w:val="en-US"/>
        </w:rPr>
        <w:t>replicas were retained for analysis, along with the 10000 Rosetta sequences. These sequences were submitted to the Superfamily fold recognition tool</w:t>
      </w:r>
      <w:ins w:id="154" w:author="Unknown Author" w:date="2016-11-03T13:21:00Z">
        <w:r>
          <w:rPr>
            <w:lang w:val="en-US"/>
          </w:rPr>
          <w:t xml:space="preserve"> [ref added]</w:t>
        </w:r>
      </w:ins>
      <w:r>
        <w:rPr>
          <w:lang w:val="en-US"/>
        </w:rPr>
        <w:t>. Results are given in Table 5. For 6 of 8 proteins, all 10000 Rosetta sequences are assigned by Superfamily to the correct SCOP superfamily and family, with E-values between 0.5 10</w:t>
      </w:r>
      <w:r>
        <w:rPr>
          <w:vertAlign w:val="superscript"/>
          <w:lang w:val="en-US"/>
        </w:rPr>
        <w:t xml:space="preserve">−3 </w:t>
      </w:r>
      <w:r>
        <w:rPr>
          <w:lang w:val="en-US"/>
        </w:rPr>
        <w:t>and 4 10</w:t>
      </w:r>
      <w:r>
        <w:rPr>
          <w:vertAlign w:val="superscript"/>
          <w:lang w:val="en-US"/>
        </w:rPr>
        <w:t xml:space="preserve">−3 </w:t>
      </w:r>
      <w:r>
        <w:rPr>
          <w:lang w:val="en-US"/>
        </w:rPr>
        <w:t xml:space="preserve">for the family assignments. For </w:t>
      </w:r>
      <w:ins w:id="155" w:author="Unknown Author" w:date="2016-11-03T13:25:00Z">
        <w:r>
          <w:rPr>
            <w:lang w:val="en-US"/>
          </w:rPr>
          <w:t>Cask</w:t>
        </w:r>
      </w:ins>
      <w:ins w:id="156" w:author="Unknown Author" w:date="2016-11-03T13:24:00Z">
        <w:r>
          <w:rPr>
            <w:lang w:val="en-US"/>
          </w:rPr>
          <w:t xml:space="preserve"> and Tiam1</w:t>
        </w:r>
      </w:ins>
      <w:del w:id="157" w:author="Unknown Author" w:date="2016-11-03T13:24:00Z">
        <w:r>
          <w:rPr>
            <w:lang w:val="en-US"/>
          </w:rPr>
          <w:delText>two</w:delText>
        </w:r>
      </w:del>
      <w:r>
        <w:rPr>
          <w:lang w:val="en-US"/>
        </w:rPr>
        <w:t>, the family success rates are 90/98%, with slightly higher E-values. With model A = (</w:t>
      </w:r>
      <w:r>
        <w:rPr>
          <w:i/>
        </w:rPr>
        <w:t>ε</w:t>
      </w:r>
      <w:r>
        <w:rPr>
          <w:lang w:val="en-US"/>
        </w:rPr>
        <w:t>=8 ,S1,</w:t>
      </w:r>
      <w:r>
        <w:rPr>
          <w:i/>
          <w:lang w:val="en-US"/>
        </w:rPr>
        <w:t>n</w:t>
      </w:r>
      <w:r>
        <w:rPr>
          <w:lang w:val="en-US"/>
        </w:rPr>
        <w:t>=6), the Proteus results are also good, with 6 out of 8 proteins giving 100% of correct family assignments, with E-values between 2 10</w:t>
      </w:r>
      <w:r>
        <w:rPr>
          <w:vertAlign w:val="superscript"/>
          <w:lang w:val="en-US"/>
        </w:rPr>
        <w:t xml:space="preserve">−3 </w:t>
      </w:r>
      <w:r>
        <w:rPr>
          <w:lang w:val="en-US"/>
        </w:rPr>
        <w:t>and 15 10</w:t>
      </w:r>
      <w:r>
        <w:rPr>
          <w:vertAlign w:val="superscript"/>
          <w:lang w:val="en-US"/>
        </w:rPr>
        <w:t xml:space="preserve">−3 </w:t>
      </w:r>
      <w:r>
        <w:rPr>
          <w:lang w:val="en-US"/>
        </w:rPr>
        <w:t xml:space="preserve">for the family assignments. For the </w:t>
      </w:r>
      <w:ins w:id="158" w:author="Unknown Author" w:date="2016-11-03T13:25:00Z">
        <w:r>
          <w:rPr>
            <w:lang w:val="en-US"/>
          </w:rPr>
          <w:t>syntenin (</w:t>
        </w:r>
      </w:ins>
      <w:r>
        <w:rPr>
          <w:lang w:val="en-US"/>
        </w:rPr>
        <w:t>1R6J</w:t>
      </w:r>
      <w:ins w:id="159" w:author="Unknown Author" w:date="2016-11-03T13:25:00Z">
        <w:r>
          <w:rPr>
            <w:lang w:val="en-US"/>
          </w:rPr>
          <w:t>)</w:t>
        </w:r>
      </w:ins>
      <w:r>
        <w:rPr>
          <w:lang w:val="en-US"/>
        </w:rPr>
        <w:t xml:space="preserve"> and Tiam1 </w:t>
      </w:r>
      <w:ins w:id="160" w:author="Unknown Author" w:date="2016-11-03T13:26:00Z">
        <w:r>
          <w:rPr>
            <w:lang w:val="en-US"/>
          </w:rPr>
          <w:t>PDZ domains</w:t>
        </w:r>
      </w:ins>
      <w:del w:id="161" w:author="Unknown Author" w:date="2016-11-03T13:26:00Z">
        <w:r>
          <w:rPr>
            <w:lang w:val="en-US"/>
          </w:rPr>
          <w:delText>proteins</w:delText>
        </w:r>
      </w:del>
      <w:r>
        <w:rPr>
          <w:lang w:val="en-US"/>
        </w:rPr>
        <w:t>, only</w:t>
      </w:r>
      <w:del w:id="162" w:author="Unknown Author" w:date="2016-11-03T13:27:00Z">
        <w:r>
          <w:rPr>
            <w:lang w:val="en-US"/>
          </w:rPr>
          <w:delText xml:space="preserve"> 13% and 4 %, respectively</w:delText>
        </w:r>
      </w:del>
      <w:ins w:id="163" w:author="Unknown Author" w:date="2016-11-03T13:27:00Z">
        <w:r>
          <w:rPr>
            <w:lang w:val="en-US"/>
          </w:rPr>
          <w:t>a few</w:t>
        </w:r>
      </w:ins>
      <w:del w:id="164" w:author="Unknown Author" w:date="2016-11-03T13:27:00Z">
        <w:r>
          <w:rPr>
            <w:lang w:val="en-US"/>
          </w:rPr>
          <w:delText>,</w:delText>
        </w:r>
      </w:del>
      <w:r>
        <w:rPr>
          <w:lang w:val="en-US"/>
        </w:rPr>
        <w:t xml:space="preserve"> of the top sequences were assigned to the correct family</w:t>
      </w:r>
      <w:ins w:id="165" w:author="Unknown Author" w:date="2016-11-03T13:27:00Z">
        <w:r>
          <w:rPr>
            <w:lang w:val="en-US"/>
          </w:rPr>
          <w:t xml:space="preserve"> (13% and 4 %, respectively)</w:t>
        </w:r>
      </w:ins>
      <w:del w:id="166" w:author="Unknown Author" w:date="2016-11-03T13:28:00Z">
        <w:r>
          <w:rPr>
            <w:lang w:val="en-US"/>
          </w:rPr>
          <w:delText>. For these two proteins, with the Proteus sequences,</w:delText>
        </w:r>
      </w:del>
      <w:ins w:id="167" w:author="Unknown Author" w:date="2016-11-03T13:28:00Z">
        <w:r>
          <w:rPr>
            <w:lang w:val="en-US"/>
          </w:rPr>
          <w:t xml:space="preserve"> and the</w:t>
        </w:r>
      </w:ins>
      <w:r>
        <w:rPr>
          <w:lang w:val="en-US"/>
        </w:rPr>
        <w:t xml:space="preserve"> Superfamily </w:t>
      </w:r>
      <w:ins w:id="168" w:author="Unknown Author" w:date="2016-11-03T13:28:00Z">
        <w:r>
          <w:rPr>
            <w:lang w:val="en-US"/>
          </w:rPr>
          <w:t xml:space="preserve">tool </w:t>
        </w:r>
      </w:ins>
      <w:r>
        <w:rPr>
          <w:lang w:val="en-US"/>
        </w:rPr>
        <w:t>only recognizes about half of the sequence length</w:t>
      </w:r>
      <w:ins w:id="169" w:author="Unknown Author" w:date="2016-11-03T13:28:00Z">
        <w:r>
          <w:rPr>
            <w:lang w:val="en-US"/>
          </w:rPr>
          <w:t>.</w:t>
        </w:r>
      </w:ins>
      <w:del w:id="170" w:author="Unknown Author" w:date="2016-11-03T13:28:00Z">
        <w:r>
          <w:rPr>
            <w:lang w:val="en-US"/>
          </w:rPr>
          <w:delText>;</w:delText>
        </w:r>
      </w:del>
      <w:ins w:id="171" w:author="Unknown Author" w:date="2016-11-03T13:28:00Z">
        <w:r>
          <w:rPr>
            <w:lang w:val="en-US"/>
          </w:rPr>
          <w:t xml:space="preserve"> In contrast,</w:t>
        </w:r>
      </w:ins>
      <w:r>
        <w:rPr>
          <w:lang w:val="en-US"/>
        </w:rPr>
        <w:t xml:space="preserve"> for the other 6 proteins, the Superfamily match lengths are similar to those seen with the Rosetta sequences. Notice that </w:t>
      </w:r>
      <w:ins w:id="172" w:author="Unknown Author" w:date="2016-11-03T13:29:00Z">
        <w:r>
          <w:rPr>
            <w:lang w:val="en-US"/>
          </w:rPr>
          <w:t xml:space="preserve">neither </w:t>
        </w:r>
      </w:ins>
      <w:r>
        <w:rPr>
          <w:lang w:val="en-US"/>
        </w:rPr>
        <w:t xml:space="preserve">Tiam1 </w:t>
      </w:r>
      <w:ins w:id="173" w:author="Unknown Author" w:date="2016-11-03T13:29:00Z">
        <w:r>
          <w:rPr>
            <w:lang w:val="en-US"/>
          </w:rPr>
          <w:t>nor Cask were</w:t>
        </w:r>
      </w:ins>
      <w:del w:id="174" w:author="Unknown Author" w:date="2016-11-03T13:29:00Z">
        <w:r>
          <w:rPr>
            <w:lang w:val="en-US"/>
          </w:rPr>
          <w:delText>was not</w:delText>
        </w:r>
      </w:del>
      <w:r>
        <w:rPr>
          <w:lang w:val="en-US"/>
        </w:rPr>
        <w:t xml:space="preserve"> part of the reference energy optimization se</w:t>
      </w:r>
      <w:ins w:id="175" w:author="Unknown Author" w:date="2016-11-03T13:29:00Z">
        <w:r>
          <w:rPr>
            <w:lang w:val="en-US"/>
          </w:rPr>
          <w:t>t</w:t>
        </w:r>
      </w:ins>
      <w:del w:id="176" w:author="Unknown Author" w:date="2016-11-03T13:29:00Z">
        <w:r>
          <w:rPr>
            <w:lang w:val="en-US"/>
          </w:rPr>
          <w:delText>t (nor was Cask)</w:delText>
        </w:r>
      </w:del>
      <w:r>
        <w:rPr>
          <w:lang w:val="en-US"/>
        </w:rPr>
        <w:t>. Specifically optimizing the reference energies for Tiam1 and Cask (model A’) did not improve the Superfamily performance, with just 0.1% of correct family assignments for Tiam1 and 63% for Cask (vs. 4% and 100% with model A). Apparently, target frequencies averaged over Tiam1 and Cask (and their close homologs) alone do not improve the model, compared to more generic PDZ target frequencies. This may be due to the rather low sequence and structural similarity between Tiam1 and Cask, which means that their mean sequence is not very close to either one.</w:t>
      </w:r>
    </w:p>
    <w:p>
      <w:pPr>
        <w:pStyle w:val="Normal"/>
        <w:ind w:left="-15" w:right="32" w:firstLine="454"/>
        <w:rPr>
          <w:lang w:val="en-US"/>
        </w:rPr>
      </w:pPr>
      <w:r>
        <w:rPr>
          <w:lang w:val="en-US"/>
        </w:rPr>
        <w:t xml:space="preserve">Switching to a second set of surface coefficients (model B) gave significantly improved Proteus results for Tiam1 and Cask, even though these values (set 2) were optimized earlier using a </w:t>
      </w:r>
      <w:r>
        <w:rPr>
          <w:i/>
          <w:lang w:val="en-US"/>
        </w:rPr>
        <w:t xml:space="preserve">different </w:t>
      </w:r>
      <w:r>
        <w:rPr>
          <w:lang w:val="en-US"/>
        </w:rPr>
        <w:t>solvent model (Coulombic instead of Generalized Born electrostatics)</w:t>
      </w:r>
    </w:p>
    <w:p>
      <w:pPr>
        <w:pStyle w:val="Normal"/>
        <w:ind w:left="-5" w:right="32" w:hanging="10"/>
        <w:rPr>
          <w:lang w:val="en-US"/>
        </w:rPr>
      </w:pPr>
      <w:r>
        <w:rPr>
          <w:lang w:val="en-US"/>
        </w:rPr>
        <w:t xml:space="preserve">[62]. Using these coefficients and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xml:space="preserve"> values optimized for Tiam1 and Cask (model B or </w:t>
      </w:r>
      <w:r>
        <w:rPr>
          <w:i/>
        </w:rPr>
        <w:t>ε</w:t>
      </w:r>
      <w:r>
        <w:rPr>
          <w:lang w:val="en-US"/>
        </w:rPr>
        <w:t>=8 ,S2,</w:t>
      </w:r>
      <w:r>
        <w:rPr>
          <w:i/>
          <w:lang w:val="en-US"/>
        </w:rPr>
        <w:t>n</w:t>
      </w:r>
      <w:r>
        <w:rPr>
          <w:lang w:val="en-US"/>
        </w:rPr>
        <w:t xml:space="preserve">=2), we obtained a high percentage of sequences assigned to the correct family: 91% for Tiam1 and 100% for Cask, slightly better than Rosetta. Changing the protein dielectric constant to </w:t>
      </w:r>
      <w:r>
        <w:rPr>
          <w:i/>
        </w:rPr>
        <w:t>ε</w:t>
      </w:r>
      <w:r>
        <w:rPr>
          <w:vertAlign w:val="subscript"/>
          <w:lang w:val="en-US"/>
        </w:rPr>
        <w:t>P</w:t>
      </w:r>
      <w:r>
        <w:rPr>
          <w:lang w:val="en-US"/>
        </w:rPr>
        <w:t>=4 (model B’) gave results for Tiam1 that were somewhat poorer than model B but still much better than model A.</w:t>
      </w:r>
    </w:p>
    <w:p>
      <w:pPr>
        <w:pStyle w:val="Normal"/>
        <w:spacing w:before="0" w:after="181"/>
        <w:ind w:left="-5" w:right="32" w:hanging="10"/>
        <w:rPr>
          <w:lang w:val="en-US"/>
        </w:rPr>
      </w:pPr>
      <w:r>
        <w:rPr>
          <w:b/>
          <w:lang w:val="en-US"/>
        </w:rPr>
        <w:t xml:space="preserve">Sequences and sequence diversity </w:t>
      </w:r>
      <w:r>
        <w:rPr>
          <w:lang w:val="en-US"/>
        </w:rPr>
        <w:t xml:space="preserve">Tiam1 and Cask sequences predicted by Proteus, using model B, and by Rosetta are shown as sequence logos, both for the 14 core residues (Fig. 3) and for 16 surface residues (Tiam1 only; Fig. 4), and compared to natural sequences. Agreement with experiment for the core residues is very good, while agreement for the surface residues is much poorer, as seen in many previous CPD studies. The behavior of the surface positions is also illustrated by designing each position individually, with the rest of the protein free to explore rotamers but not mutations (“single-position” design). The corresponding logo shows an excess of Arg and Lys residues, suggesting that their model B reference energies are not yet optimal, despite the extensive empirical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i/>
          <w:vertAlign w:val="superscript"/>
          <w:lang w:val="en-US"/>
        </w:rPr>
        <w:t xml:space="preserve"> </w:t>
      </w:r>
      <w:r>
        <w:rPr>
          <w:lang w:val="en-US"/>
        </w:rPr>
        <w:t>tuning. Sequence similarity scores are given in the next subsection.</w:t>
      </w:r>
    </w:p>
    <w:p>
      <w:pPr>
        <w:pStyle w:val="Normal"/>
        <w:spacing w:before="0" w:after="346"/>
        <w:ind w:left="-15" w:right="32" w:firstLine="454"/>
        <w:rPr>
          <w:lang w:val="en-US"/>
        </w:rPr>
      </w:pPr>
      <w:r>
        <w:rPr>
          <w:lang w:val="en-US"/>
        </w:rPr>
        <w:t xml:space="preserve">The diversity of the natural and designed sequences can be characterized by a mean, exponentiated sequence entropy (see Methods), which corresponds to a mean number of sampled sequence classes per position. The </w:t>
      </w:r>
      <w:del w:id="177" w:author="Unknown Author" w:date="2016-11-03T13:32:00Z">
        <w:r>
          <w:rPr>
            <w:lang w:val="en-US"/>
          </w:rPr>
          <w:delText xml:space="preserve">large, </w:delText>
        </w:r>
      </w:del>
      <w:ins w:id="178" w:author="Unknown Author" w:date="2016-11-03T13:31:00Z">
        <w:r>
          <w:rPr>
            <w:lang w:val="en-US"/>
          </w:rPr>
          <w:t xml:space="preserve">Pfam </w:t>
        </w:r>
      </w:ins>
      <w:r>
        <w:rPr>
          <w:lang w:val="en-US"/>
        </w:rPr>
        <w:t xml:space="preserve">RP55 set of </w:t>
      </w:r>
      <w:ins w:id="179" w:author="Unknown Author" w:date="2016-11-03T13:32:00Z">
        <w:r>
          <w:rPr>
            <w:lang w:val="en-US"/>
          </w:rPr>
          <w:t>12,255 natural</w:t>
        </w:r>
      </w:ins>
      <w:del w:id="180" w:author="Unknown Author" w:date="2016-11-03T13:32:00Z">
        <w:r>
          <w:rPr>
            <w:lang w:val="en-US"/>
          </w:rPr>
          <w:delText>experimental</w:delText>
        </w:r>
      </w:del>
      <w:r>
        <w:rPr>
          <w:lang w:val="en-US"/>
        </w:rPr>
        <w:t xml:space="preserve"> sequences has a mean entropy of 3.4. Pooling the designed Tiam1 and Cask sequences gives an entropy of 2.2 with Rosetta and 2.2 with Proteus and model A, or 2.0 with model B, indicating that these two backbone geometries cannot accomodate as much diversity as the much larger RP55 set. Taking the 10000 lowest energy sequences sampled with the </w:t>
      </w:r>
      <w:r>
        <w:rPr>
          <w:i/>
          <w:lang w:val="en-US"/>
        </w:rPr>
        <w:t xml:space="preserve">room temperature </w:t>
      </w:r>
      <w:r>
        <w:rPr>
          <w:lang w:val="en-US"/>
        </w:rPr>
        <w:t>Monte Carlo replica (instead of the 10000 lowest energies sampled by all replicas) and pooling Tiam1 and Cask as before gives a higher overall entropy of 3.0/2.9 with Proteus models A/B. Entropy in the core is only slightly below average (2.1 and 2.0) with Rosetta and model A, but only 1.25 with Proteus model B, compared to 1.8 for Pfam-RP55.</w:t>
      </w:r>
    </w:p>
    <w:p>
      <w:pPr>
        <w:pStyle w:val="Normal"/>
        <w:spacing w:before="0" w:after="218"/>
        <w:ind w:left="-5" w:right="32" w:hanging="10"/>
        <w:rPr>
          <w:lang w:val="en-US"/>
        </w:rPr>
      </w:pPr>
      <w:r>
        <w:rPr>
          <w:b/>
          <w:lang w:val="en-US"/>
        </w:rPr>
        <w:t xml:space="preserve">Blosum similarity scores </w:t>
      </w:r>
      <w:r>
        <w:rPr>
          <w:lang w:val="en-US"/>
        </w:rPr>
        <w:t xml:space="preserve">We also computed Blosum40 similarity scores between designed and </w:t>
      </w:r>
      <w:ins w:id="181" w:author="Unknown Author" w:date="2016-11-03T13:46:00Z">
        <w:r>
          <w:rPr>
            <w:lang w:val="en-US"/>
          </w:rPr>
          <w:t xml:space="preserve">natural </w:t>
        </w:r>
      </w:ins>
      <w:del w:id="182" w:author="Unknown Author" w:date="2016-11-03T13:46:00Z">
        <w:r>
          <w:rPr>
            <w:lang w:val="en-US"/>
          </w:rPr>
          <w:delText xml:space="preserve">experimental </w:delText>
        </w:r>
      </w:del>
      <w:r>
        <w:rPr>
          <w:lang w:val="en-US"/>
        </w:rPr>
        <w:t>sequences, shown in Figs. 5 and 6. With model A = (</w:t>
      </w:r>
      <w:r>
        <w:rPr>
          <w:i/>
        </w:rPr>
        <w:t>ε</w:t>
      </w:r>
      <w:r>
        <w:rPr>
          <w:lang w:val="en-US"/>
        </w:rPr>
        <w:t>=8 ,S1,</w:t>
      </w:r>
      <w:r>
        <w:rPr>
          <w:i/>
          <w:lang w:val="en-US"/>
        </w:rPr>
        <w:t>n</w:t>
      </w:r>
      <w:r>
        <w:rPr>
          <w:lang w:val="en-US"/>
        </w:rPr>
        <w:t xml:space="preserve">=6), for the 14 core residues, the scores for all but one protein overlap with the scores seen within the RP55 set of experimental sequences, with values between 20 and 40 (Fig. 5). The </w:t>
      </w:r>
      <w:del w:id="183" w:author="Unknown Author" w:date="2016-11-03T13:34:00Z">
        <w:r>
          <w:rPr>
            <w:lang w:val="en-US"/>
          </w:rPr>
          <w:delText>1R6J</w:delText>
        </w:r>
      </w:del>
      <w:r>
        <w:rPr>
          <w:lang w:val="en-US"/>
        </w:rPr>
        <w:t xml:space="preserve"> </w:t>
      </w:r>
      <w:ins w:id="184" w:author="Unknown Author" w:date="2016-11-03T13:34:00Z">
        <w:r>
          <w:rPr>
            <w:lang w:val="en-US"/>
          </w:rPr>
          <w:t xml:space="preserve">syntenin </w:t>
        </w:r>
      </w:ins>
      <w:r>
        <w:rPr>
          <w:lang w:val="en-US"/>
        </w:rPr>
        <w:t>protein</w:t>
      </w:r>
      <w:ins w:id="185" w:author="Unknown Author" w:date="2016-11-03T13:34:00Z">
        <w:r>
          <w:rPr>
            <w:lang w:val="en-US"/>
          </w:rPr>
          <w:t xml:space="preserve"> (1R6J)</w:t>
        </w:r>
      </w:ins>
      <w:r>
        <w:rPr>
          <w:lang w:val="en-US"/>
        </w:rPr>
        <w:t xml:space="preserve">, which gave low Superfamily scores, does well in terms of Blosum40 scores. Only for </w:t>
      </w:r>
      <w:ins w:id="186" w:author="Unknown Author" w:date="2016-11-03T13:34:00Z">
        <w:r>
          <w:rPr>
            <w:lang w:val="en-US"/>
          </w:rPr>
          <w:t>PSD95 (</w:t>
        </w:r>
      </w:ins>
      <w:r>
        <w:rPr>
          <w:lang w:val="en-US"/>
        </w:rPr>
        <w:t>3K82</w:t>
      </w:r>
      <w:ins w:id="187" w:author="Unknown Author" w:date="2016-11-03T13:34:00Z">
        <w:r>
          <w:rPr>
            <w:lang w:val="en-US"/>
          </w:rPr>
          <w:t>)</w:t>
        </w:r>
      </w:ins>
      <w:r>
        <w:rPr>
          <w:lang w:val="en-US"/>
        </w:rPr>
        <w:t xml:space="preserve"> are the Proteus scores in the very low range of the experimental scores. Rosetta does somewhat better for this protein. For the seven others, results for the Rosetta sequences are similar on average to Proteus, with some cases a bit better and others a bit worse. The Proteus sequences for Tiam1 and Cask score mostly above the Rosetta sequences, even though these proteins were not part of model A’s </w:t>
      </w:r>
      <w:r>
        <w:rPr>
          <w:lang w:val="en-US"/>
        </w:rPr>
      </w:r>
      <m:oMath xmlns:m="http://schemas.openxmlformats.org/officeDocument/2006/math">
        <m:sSubSup>
          <m:e>
            <m:r>
              <w:rPr>
                <w:rFonts w:ascii="Cambria Math" w:hAnsi="Cambria Math"/>
              </w:rPr>
              <m:t xml:space="preserve">E</m:t>
            </m:r>
          </m:e>
          <m:sub>
            <m:r>
              <w:rPr>
                <w:rFonts w:ascii="Cambria Math" w:hAnsi="Cambria Math"/>
              </w:rPr>
              <m:t xml:space="preserve">t</m:t>
            </m:r>
          </m:sub>
          <m:sup>
            <m:r>
              <w:rPr>
                <w:rFonts w:ascii="Cambria Math" w:hAnsi="Cambria Math"/>
              </w:rPr>
              <m:t xml:space="preserve">r</m:t>
            </m:r>
          </m:sup>
        </m:sSubSup>
      </m:oMath>
      <w:r>
        <w:rPr>
          <w:lang w:val="en-US"/>
        </w:rPr>
        <w:t xml:space="preserve"> optimization set.</w:t>
      </w:r>
    </w:p>
    <w:p>
      <w:pPr>
        <w:pStyle w:val="Normal"/>
        <w:ind w:left="-15" w:right="32" w:firstLine="454"/>
        <w:rPr>
          <w:lang w:val="en-US"/>
        </w:rPr>
      </w:pPr>
      <w:r>
        <w:rPr>
          <w:lang w:val="en-US"/>
        </w:rPr>
        <w:t>With model B = (</w:t>
      </w:r>
      <w:r>
        <w:rPr>
          <w:i/>
        </w:rPr>
        <w:t>ε</w:t>
      </w:r>
      <w:r>
        <w:rPr>
          <w:lang w:val="en-US"/>
        </w:rPr>
        <w:t>=8 ,S2,</w:t>
      </w:r>
      <w:r>
        <w:rPr>
          <w:i/>
          <w:lang w:val="en-US"/>
        </w:rPr>
        <w:t>n</w:t>
      </w:r>
      <w:r>
        <w:rPr>
          <w:lang w:val="en-US"/>
        </w:rPr>
        <w:t>=2), the Cask results are similar to model A and the Tiam1 results slightly improved (whereas the Superfamily results were greatly improved). With model B, we also computed surface and overall similarities (Fig. 6). The overall similarities overlap with the bottom of the peak of experimental scores, and are comparable to the values for the Rosetta sequences. For the surface residues, similarity to the experimental sequences is low (scores below zero), both for Proteus and Rosetta. Model B’ (not shown) performs about as well as model B, giving the same similarity averaged over all Tiam1 and Cask positions, for example.</w:t>
      </w:r>
    </w:p>
    <w:p>
      <w:pPr>
        <w:pStyle w:val="Normal"/>
        <w:ind w:left="-15" w:right="32" w:firstLine="454"/>
        <w:rPr>
          <w:lang w:val="en-US"/>
        </w:rPr>
      </w:pPr>
      <w:r>
        <w:rPr>
          <w:lang w:val="en-US"/>
        </w:rPr>
        <w:t>While the similarity scores vs. Pfam with our models are comparable to Rosetta, the identity scores vs. the wildtype sequence are significantly higher with Rosetta. Identity scores excluding (respectively, including) Gly and Pro positions (which do not mutate</w:t>
      </w:r>
      <w:ins w:id="188" w:author="Unknown Author" w:date="2016-11-03T13:47:00Z">
        <w:r>
          <w:rPr>
            <w:lang w:val="en-US"/>
          </w:rPr>
          <w:t>)</w:t>
        </w:r>
      </w:ins>
      <w:r>
        <w:rPr>
          <w:lang w:val="en-US"/>
        </w:rPr>
        <w:t xml:space="preserve"> are 27±6% (37%) for model A vs. 41±9% (49%) for Rosetta. Evidently, for a given level of similarity to Pfam, Rosetta performs ≈10 fewer mutations than Proteus. Sequence identities for Tiam1 and Cask are distinctly lower with all models: 26% and 28% with models A and B, 34% with Rosetta (including Gly, Pro positions).</w:t>
      </w:r>
    </w:p>
    <w:p>
      <w:pPr>
        <w:pStyle w:val="Normal"/>
        <w:ind w:left="-15" w:right="32" w:firstLine="454"/>
        <w:rPr>
          <w:lang w:val="en-US"/>
        </w:rPr>
      </w:pPr>
      <w:r>
        <w:rPr>
          <w:lang w:val="en-US"/>
        </w:rPr>
        <w:t xml:space="preserve">For certain applications, we may need to specifically explore a sequence space region that is very similar to Pfam, beyond the similarity that is provided by an approximate energy function such as the MMGBSA one. This can be achieved by adding to the energy function an </w:t>
      </w:r>
      <w:ins w:id="189" w:author="Unknown Author" w:date="2016-11-03T13:36:00Z">
        <w:r>
          <w:rPr>
            <w:lang w:val="en-US"/>
          </w:rPr>
          <w:t>“experimental”</w:t>
        </w:r>
      </w:ins>
      <w:del w:id="190" w:author="Unknown Author" w:date="2016-11-03T13:49:00Z">
        <w:r>
          <w:rPr>
            <w:lang w:val="en-US"/>
          </w:rPr>
          <w:delText>umbrella</w:delText>
        </w:r>
      </w:del>
      <w:ins w:id="191" w:author="Unknown Author" w:date="2016-11-03T13:36:00Z">
        <w:r>
          <w:rPr>
            <w:lang w:val="en-US"/>
          </w:rPr>
          <w:t>, or bias energy term</w:t>
        </w:r>
      </w:ins>
      <w:r>
        <w:rPr>
          <w:lang w:val="en-US"/>
        </w:rPr>
        <w:t xml:space="preserve"> </w:t>
      </w:r>
      <w:del w:id="192" w:author="Unknown Author" w:date="2016-11-03T13:36:00Z">
        <w:r>
          <w:rPr>
            <w:lang w:val="en-US"/>
          </w:rPr>
          <w:delText xml:space="preserve">potential </w:delText>
        </w:r>
      </w:del>
      <w:r>
        <w:rPr>
          <w:lang w:val="en-US"/>
        </w:rPr>
        <w:t xml:space="preserve">that explicitly favors high sequence scores. Fig. 6 includes results </w:t>
      </w:r>
      <w:ins w:id="193" w:author="Unknown Author" w:date="2016-11-03T13:48:00Z">
        <w:r>
          <w:rPr>
            <w:lang w:val="en-US"/>
          </w:rPr>
          <w:t xml:space="preserve">(dotted line, labelled) </w:t>
        </w:r>
      </w:ins>
      <w:r>
        <w:rPr>
          <w:lang w:val="en-US"/>
        </w:rPr>
        <w:t xml:space="preserve">that use such a bias </w:t>
      </w:r>
      <w:ins w:id="194" w:author="Unknown Author" w:date="2016-11-03T13:37:00Z">
        <w:r>
          <w:rPr>
            <w:lang w:val="en-US"/>
          </w:rPr>
          <w:t>energy term</w:t>
        </w:r>
      </w:ins>
      <w:del w:id="195" w:author="Unknown Author" w:date="2016-11-03T13:37:00Z">
        <w:r>
          <w:rPr>
            <w:lang w:val="en-US"/>
          </w:rPr>
          <w:delText>potential</w:delText>
        </w:r>
      </w:del>
      <w:r>
        <w:rPr>
          <w:lang w:val="en-US"/>
        </w:rPr>
        <w:t xml:space="preserve"> (see Methods): by construction, it leads to very high (and tunable) similarity scores, above the mean similarity between Pfam sequences in this particular case. A bias energy </w:t>
      </w:r>
      <w:ins w:id="196" w:author="Unknown Author" w:date="2016-11-03T13:37:00Z">
        <w:r>
          <w:rPr>
            <w:lang w:val="en-US"/>
          </w:rPr>
          <w:t xml:space="preserve">term </w:t>
        </w:r>
      </w:ins>
      <w:r>
        <w:rPr>
          <w:lang w:val="en-US"/>
        </w:rPr>
        <w:t>could also be used to limit the total number of mutations with respect to the wildtype seque</w:t>
      </w:r>
      <w:ins w:id="197" w:author="Unknown Author" w:date="2016-11-03T13:51:00Z">
        <w:r>
          <w:rPr>
            <w:lang w:val="en-US"/>
          </w:rPr>
          <w:t>n</w:t>
        </w:r>
      </w:ins>
      <w:r>
        <w:rPr>
          <w:lang w:val="en-US"/>
        </w:rPr>
        <w:t>ce</w:t>
      </w:r>
      <w:del w:id="198" w:author="Unknown Author" w:date="2016-11-03T13:52:00Z">
        <w:r>
          <w:rPr>
            <w:lang w:val="en-US"/>
          </w:rPr>
          <w:delText>, if desired</w:delText>
        </w:r>
      </w:del>
      <w:r>
        <w:rPr>
          <w:lang w:val="en-US"/>
        </w:rPr>
        <w:t>.</w:t>
      </w:r>
    </w:p>
    <w:p>
      <w:pPr>
        <w:pStyle w:val="Normal"/>
        <w:spacing w:before="0" w:after="430"/>
        <w:ind w:left="-15" w:right="32" w:firstLine="454"/>
        <w:rPr>
          <w:lang w:val="en-US"/>
        </w:rPr>
      </w:pPr>
      <w:r>
        <w:rPr>
          <w:lang w:val="en-US"/>
        </w:rPr>
        <w:t xml:space="preserve">We also analyzed the similarity between </w:t>
      </w:r>
      <w:del w:id="199" w:author="Unknown Author" w:date="2016-11-03T13:37:00Z">
        <w:r>
          <w:rPr>
            <w:lang w:val="en-US"/>
          </w:rPr>
          <w:delText>theoretical</w:delText>
        </w:r>
      </w:del>
      <w:ins w:id="200" w:author="Unknown Author" w:date="2016-11-03T13:37:00Z">
        <w:r>
          <w:rPr>
            <w:lang w:val="en-US"/>
          </w:rPr>
          <w:t>designed</w:t>
        </w:r>
      </w:ins>
      <w:r>
        <w:rPr>
          <w:lang w:val="en-US"/>
        </w:rPr>
        <w:t xml:space="preserve"> sequences generated with the different Proteus models. With model B, overall similarity scores between the Proteus sequences (model B vs. itself) are 453±22 for Tiam1 and 491±20 for Cask. Changing the dielectric constant to 4 (model B’) gives sequences less similar to model B, with B-B’ scores of 389±18 and 412±30 for Tiam1 and Cask, respectively. Changing the surface coefficients to set 1 (model A) changes the sequences more substantially, with A-B scores of 173±11 and 150±14 for Tiam1 and Cask, respectively.</w:t>
      </w:r>
    </w:p>
    <w:p>
      <w:pPr>
        <w:pStyle w:val="Heading2"/>
        <w:numPr>
          <w:ilvl w:val="1"/>
          <w:numId w:val="2"/>
        </w:numPr>
        <w:spacing w:before="0" w:after="123"/>
        <w:ind w:left="720" w:right="47" w:hanging="360"/>
        <w:rPr>
          <w:lang w:val="en-US"/>
        </w:rPr>
      </w:pPr>
      <w:r>
        <w:rPr>
          <w:lang w:val="en-US"/>
        </w:rPr>
        <w:t>Stability of designed sequences in molecular dynamics simulations</w:t>
      </w:r>
    </w:p>
    <w:p>
      <w:pPr>
        <w:pStyle w:val="Normal"/>
        <w:spacing w:before="0" w:after="154"/>
        <w:ind w:left="-5" w:right="32" w:hanging="10"/>
        <w:rPr>
          <w:lang w:val="en-US"/>
        </w:rPr>
      </w:pPr>
      <w:r>
        <w:rPr>
          <w:lang w:val="en-US"/>
        </w:rPr>
        <w:t xml:space="preserve">Ten </w:t>
      </w:r>
      <w:del w:id="201" w:author="Unknown Author" w:date="2016-11-03T13:52:00Z">
        <w:r>
          <w:rPr>
            <w:lang w:val="en-US"/>
          </w:rPr>
          <w:delText xml:space="preserve">designed </w:delText>
        </w:r>
      </w:del>
      <w:r>
        <w:rPr>
          <w:lang w:val="en-US"/>
        </w:rPr>
        <w:t xml:space="preserve">Tiam1 sequences </w:t>
      </w:r>
      <w:ins w:id="202" w:author="Unknown Author" w:date="2016-11-03T13:53:00Z">
        <w:r>
          <w:rPr>
            <w:lang w:val="en-US"/>
          </w:rPr>
          <w:t xml:space="preserve">designed with Proteus </w:t>
        </w:r>
      </w:ins>
      <w:r>
        <w:rPr>
          <w:lang w:val="en-US"/>
        </w:rPr>
        <w:t>were chosen for testing in molecular dynamics simulations with an explicit solvent environment. The</w:t>
      </w:r>
      <w:ins w:id="203" w:author="Unknown Author" w:date="2016-11-03T13:53:00Z">
        <w:r>
          <w:rPr>
            <w:lang w:val="en-US"/>
          </w:rPr>
          <w:t>se</w:t>
        </w:r>
      </w:ins>
      <w:r>
        <w:rPr>
          <w:lang w:val="en-US"/>
        </w:rPr>
        <w:t xml:space="preserve"> sequences were </w:t>
      </w:r>
      <w:ins w:id="204" w:author="Unknown Author" w:date="2016-11-03T13:53:00Z">
        <w:r>
          <w:rPr>
            <w:lang w:val="en-US"/>
          </w:rPr>
          <w:t>obtaine</w:t>
        </w:r>
      </w:ins>
      <w:ins w:id="205" w:author="Unknown Author" w:date="2016-11-03T13:54:00Z">
        <w:r>
          <w:rPr>
            <w:lang w:val="en-US"/>
          </w:rPr>
          <w:t>d from</w:t>
        </w:r>
      </w:ins>
      <w:del w:id="206" w:author="Unknown Author" w:date="2016-11-03T13:53:00Z">
        <w:r>
          <w:rPr>
            <w:lang w:val="en-US"/>
          </w:rPr>
          <w:delText>produced</w:delText>
        </w:r>
      </w:del>
      <w:del w:id="207" w:author="Unknown Author" w:date="2016-11-03T13:54:00Z">
        <w:r>
          <w:rPr>
            <w:lang w:val="en-US"/>
          </w:rPr>
          <w:delText xml:space="preserve"> using</w:delText>
        </w:r>
      </w:del>
      <w:r>
        <w:rPr>
          <w:lang w:val="en-US"/>
        </w:rPr>
        <w:t xml:space="preserve"> the best design model, model B, and the less polarizable model B’</w:t>
      </w:r>
      <w:del w:id="208" w:author="Unknown Author" w:date="2016-11-03T13:54:00Z">
        <w:r>
          <w:rPr>
            <w:lang w:val="en-US"/>
          </w:rPr>
          <w:delText xml:space="preserve"> (</w:delText>
        </w:r>
      </w:del>
      <w:del w:id="209" w:author="Unknown Author" w:date="2016-11-03T13:54:00Z">
        <w:r>
          <w:rPr>
            <w:i/>
            <w:lang w:val="en-US"/>
          </w:rPr>
          <w:delText>ε</w:delText>
        </w:r>
      </w:del>
      <w:del w:id="210" w:author="Unknown Author" w:date="2016-11-03T13:54:00Z">
        <w:r>
          <w:rPr>
            <w:lang w:val="en-US"/>
          </w:rPr>
          <w:delText>=8/4,S2,</w:delText>
        </w:r>
      </w:del>
      <w:del w:id="211" w:author="Unknown Author" w:date="2016-11-03T13:54:00Z">
        <w:r>
          <w:rPr>
            <w:i/>
            <w:lang w:val="en-US"/>
          </w:rPr>
          <w:delText>n</w:delText>
        </w:r>
      </w:del>
      <w:del w:id="212" w:author="Unknown Author" w:date="2016-11-03T13:54:00Z">
        <w:r>
          <w:rPr>
            <w:lang w:val="en-US"/>
          </w:rPr>
          <w:delText>=2)</w:delText>
        </w:r>
      </w:del>
      <w:r>
        <w:rPr>
          <w:lang w:val="en-US"/>
        </w:rPr>
        <w:t xml:space="preserve">. Although no peptide ligand was present during the design simulations, 11 positions that make close contact with the peptide when it is present were not allowed to mutate. This was done to allow future experimental testing of designed sequences by a peptide binding assay. Among the 2500 lowest energy designed sequences, we </w:t>
      </w:r>
      <w:ins w:id="213" w:author="Unknown Author" w:date="2016-11-03T13:56:00Z">
        <w:r>
          <w:rPr>
            <w:lang w:val="en-US"/>
          </w:rPr>
          <w:t xml:space="preserve">narrowed down our choice using the following four criteria: we </w:t>
        </w:r>
      </w:ins>
      <w:del w:id="214" w:author="Unknown Author" w:date="2016-11-03T13:56:00Z">
        <w:r>
          <w:rPr>
            <w:lang w:val="en-US"/>
          </w:rPr>
          <w:delText>selected ones</w:delText>
        </w:r>
      </w:del>
      <w:ins w:id="215" w:author="Unknown Author" w:date="2016-11-03T13:56:00Z">
        <w:r>
          <w:rPr>
            <w:lang w:val="en-US"/>
          </w:rPr>
          <w:t>chose sequences</w:t>
        </w:r>
      </w:ins>
      <w:r>
        <w:rPr>
          <w:lang w:val="en-US"/>
        </w:rPr>
        <w:t xml:space="preserve"> </w:t>
      </w:r>
      <w:ins w:id="216" w:author="Unknown Author" w:date="2016-11-03T13:58:00Z">
        <w:r>
          <w:rPr>
            <w:lang w:val="en-US"/>
          </w:rPr>
          <w:t xml:space="preserve">(a) </w:t>
        </w:r>
      </w:ins>
      <w:r>
        <w:rPr>
          <w:lang w:val="en-US"/>
        </w:rPr>
        <w:t xml:space="preserve">that had a nonneutral isoelectric point, </w:t>
      </w:r>
      <w:ins w:id="217" w:author="Unknown Author" w:date="2016-11-03T13:57:00Z">
        <w:r>
          <w:rPr>
            <w:lang w:val="en-US"/>
          </w:rPr>
          <w:t xml:space="preserve">(b) </w:t>
        </w:r>
      </w:ins>
      <w:r>
        <w:rPr>
          <w:lang w:val="en-US"/>
        </w:rPr>
        <w:t xml:space="preserve">that were assigned to the correct SCOP family by Superfamily with good E-values, </w:t>
      </w:r>
      <w:ins w:id="218" w:author="Unknown Author" w:date="2016-11-03T13:57:00Z">
        <w:r>
          <w:rPr>
            <w:lang w:val="en-US"/>
          </w:rPr>
          <w:t xml:space="preserve">(c) </w:t>
        </w:r>
      </w:ins>
      <w:r>
        <w:rPr>
          <w:lang w:val="en-US"/>
        </w:rPr>
        <w:t xml:space="preserve">that had good Pfam similarity scores, and </w:t>
      </w:r>
      <w:ins w:id="219" w:author="Unknown Author" w:date="2016-11-03T13:57:00Z">
        <w:r>
          <w:rPr>
            <w:lang w:val="en-US"/>
          </w:rPr>
          <w:t>(d) that did not have</w:t>
        </w:r>
      </w:ins>
      <w:del w:id="220" w:author="Unknown Author" w:date="2016-11-03T13:57:00Z">
        <w:r>
          <w:rPr>
            <w:lang w:val="en-US"/>
          </w:rPr>
          <w:delText>not</w:delText>
        </w:r>
      </w:del>
      <w:r>
        <w:rPr>
          <w:lang w:val="en-US"/>
        </w:rPr>
        <w:t xml:space="preserve"> too many mutations that drastically change the amino acid type compared to the wildtype protein. This left us with 66 sequences from model B and 45 from model B’. In addition, we eliminated </w:t>
      </w:r>
      <w:ins w:id="221" w:author="Unknown Author" w:date="2016-11-03T13:59:00Z">
        <w:r>
          <w:rPr>
            <w:lang w:val="en-US"/>
          </w:rPr>
          <w:t xml:space="preserve">sequences that had </w:t>
        </w:r>
      </w:ins>
      <w:r>
        <w:rPr>
          <w:lang w:val="en-US"/>
        </w:rPr>
        <w:t>two mutations that created a buried cavity</w:t>
      </w:r>
      <w:ins w:id="222" w:author="Unknown Author" w:date="2016-11-03T13:59:00Z">
        <w:r>
          <w:rPr>
            <w:lang w:val="en-US"/>
          </w:rPr>
          <w:t>,</w:t>
        </w:r>
      </w:ins>
      <w:r>
        <w:rPr>
          <w:lang w:val="en-US"/>
        </w:rPr>
        <w:t xml:space="preserve"> and several that </w:t>
      </w:r>
      <w:ins w:id="223" w:author="Unknown Author" w:date="2016-11-03T13:59:00Z">
        <w:r>
          <w:rPr>
            <w:lang w:val="en-US"/>
          </w:rPr>
          <w:t>had</w:t>
        </w:r>
      </w:ins>
      <w:del w:id="224" w:author="Unknown Author" w:date="2016-11-03T13:59:00Z">
        <w:r>
          <w:rPr>
            <w:lang w:val="en-US"/>
          </w:rPr>
          <w:delText>led to</w:delText>
        </w:r>
      </w:del>
      <w:r>
        <w:rPr>
          <w:lang w:val="en-US"/>
        </w:rPr>
        <w:t xml:space="preserve"> net protein charges of +6 or more</w:t>
      </w:r>
      <w:ins w:id="225" w:author="Unknown Author" w:date="2016-11-03T14:00:00Z">
        <w:r>
          <w:rPr>
            <w:lang w:val="en-US"/>
          </w:rPr>
          <w:t xml:space="preserve"> (which could lead to instability)</w:t>
        </w:r>
      </w:ins>
      <w:r>
        <w:rPr>
          <w:lang w:val="en-US"/>
        </w:rPr>
        <w:t xml:space="preserve">. Six sequences were chosen; four were modified further by hand to eliminate charged residues in the exposed loop 852–856 (lysines changed manually to alanine), for a final set of ten sequences. </w:t>
      </w:r>
      <w:ins w:id="226" w:author="Unknown Author" w:date="2016-11-09T10:55:00Z">
        <w:r>
          <w:rPr>
            <w:lang w:val="en-US"/>
          </w:rPr>
          <w:t>When these sequences were used as queries to search Uniprot with Blast, the top hits were either Tiam1 mammalian orthologs (including human Tiam1) or uncharacterized proteins, with identity scores between 35 and 40% and Blast E-values of around 10^-8--10^-7 (except for one sequence which gave hits with lower E-values of around 10^-10).</w:t>
        </w:r>
      </w:ins>
    </w:p>
    <w:p>
      <w:pPr>
        <w:pStyle w:val="Normal"/>
        <w:spacing w:before="0" w:after="154"/>
        <w:ind w:left="-5" w:right="32" w:hanging="10"/>
        <w:rPr>
          <w:lang w:val="en-US"/>
        </w:rPr>
      </w:pPr>
      <w:ins w:id="227" w:author="Unknown Author" w:date="2016-11-09T10:55:00Z">
        <w:r>
          <w:rPr>
            <w:lang w:val="en-US"/>
          </w:rPr>
          <w:tab/>
          <w:tab/>
          <w:tab/>
        </w:r>
      </w:ins>
      <w:r>
        <w:rPr>
          <w:lang w:val="en-US"/>
        </w:rPr>
        <w:t xml:space="preserve">Simulations were run for 100 ns, then extended to 200 ns for the cases that did not exhibit instability within 100 ns (five sequences; Fig. 7). All five appeared stable after 200 ns; one was extended to 500 ns and remained stable; we call it “sequence 6”. </w:t>
      </w:r>
      <w:ins w:id="228" w:author="Unknown Author" w:date="2016-11-03T14:02:00Z">
        <w:r>
          <w:rPr>
            <w:lang w:val="en-US"/>
          </w:rPr>
          <w:t xml:space="preserve">The Sequence 2 simulation was extended to 300 ns and also remained stable. </w:t>
        </w:r>
      </w:ins>
      <w:r>
        <w:rPr>
          <w:lang w:val="en-US"/>
        </w:rPr>
        <w:t>The native Tiam1 protein was also simulated for 500 ns and remained stable. The experimental Tiam1 stability is weak, with an unfolding free energy of about 3 kcal/mol</w:t>
      </w:r>
      <w:ins w:id="229" w:author="Unknown Author" w:date="2016-11-03T14:01:00Z">
        <w:r>
          <w:rPr>
            <w:lang w:val="en-US"/>
          </w:rPr>
          <w:t xml:space="preserve"> [ref added]</w:t>
        </w:r>
      </w:ins>
      <w:r>
        <w:rPr>
          <w:lang w:val="en-US"/>
        </w:rPr>
        <w:t>. While 200-500 ns simulation times are still short compared to experimental unfolding times (microseconds), they are long enough to challenge the structural models, in the context of a high quality protein force field and an explicit solvent environment.</w:t>
      </w:r>
      <w:ins w:id="230" w:author="Unknown Author" w:date="2016-11-03T14:02:00Z">
        <w:r>
          <w:rPr>
            <w:lang w:val="en-US"/>
          </w:rPr>
          <w:t xml:space="preserve"> Indeed, a very weakly stable quadruple mutant </w:t>
        </w:r>
      </w:ins>
      <w:ins w:id="231" w:author="Unknown Author" w:date="2016-11-03T14:03:00Z">
        <w:r>
          <w:rPr>
            <w:lang w:val="en-US"/>
          </w:rPr>
          <w:t>with an unfolding free energy of just 1 kcal/mol [ref] was also simulated; after only 100 ns it underwent larger deviations than all five designed proteins</w:t>
        </w:r>
      </w:ins>
      <w:ins w:id="232" w:author="Unknown Author" w:date="2016-11-03T14:04:00Z">
        <w:r>
          <w:rPr>
            <w:lang w:val="en-US"/>
          </w:rPr>
          <w:t>.</w:t>
        </w:r>
      </w:ins>
    </w:p>
    <w:p>
      <w:pPr>
        <w:pStyle w:val="Normal"/>
        <w:spacing w:before="0" w:after="424"/>
        <w:ind w:left="-15" w:right="32" w:firstLine="454"/>
        <w:rPr>
          <w:lang w:val="en-US"/>
        </w:rPr>
      </w:pPr>
      <w:r>
        <w:rPr>
          <w:lang w:val="en-US"/>
        </w:rPr>
        <w:t xml:space="preserve">The </w:t>
      </w:r>
      <w:ins w:id="233" w:author="Unknown Author" w:date="2016-11-03T14:20:00Z">
        <w:r>
          <w:rPr>
            <w:lang w:val="en-US"/>
          </w:rPr>
          <w:t xml:space="preserve">backbone </w:t>
        </w:r>
      </w:ins>
      <w:r>
        <w:rPr>
          <w:lang w:val="en-US"/>
        </w:rPr>
        <w:t>rms deviations of each sequence compared to the starting, experimental backbone structure (4GVD) are shown as a funct</w:t>
      </w:r>
      <w:ins w:id="234" w:author="Unknown Author" w:date="2016-11-03T14:06:00Z">
        <w:r>
          <w:rPr>
            <w:lang w:val="en-US"/>
          </w:rPr>
          <w:t>i</w:t>
        </w:r>
      </w:ins>
      <w:r>
        <w:rPr>
          <w:lang w:val="en-US"/>
        </w:rPr>
        <w:t xml:space="preserve">on of time in Fig. 7, excluding the chain termini (3–4 residues at each end) and one very flexible loop (positions 850–857). </w:t>
      </w:r>
      <w:del w:id="235" w:author="Unknown Author" w:date="2016-11-03T14:07:00Z">
        <w:r>
          <w:rPr>
            <w:lang w:val="en-US"/>
          </w:rPr>
          <w:delText xml:space="preserve">Notice that </w:delText>
        </w:r>
      </w:del>
      <w:del w:id="236" w:author="Unknown Author" w:date="2016-11-03T14:05:00Z">
        <w:r>
          <w:rPr>
            <w:lang w:val="en-US"/>
          </w:rPr>
          <w:delText>a</w:delText>
        </w:r>
      </w:del>
      <w:del w:id="237" w:author="Unknown Author" w:date="2016-11-03T14:07:00Z">
        <w:r>
          <w:rPr>
            <w:lang w:val="en-US"/>
          </w:rPr>
          <w:delText xml:space="preserve"> quadruple mutant </w:delText>
        </w:r>
      </w:del>
      <w:del w:id="238" w:author="Unknown Author" w:date="2016-11-03T14:06:00Z">
        <w:r>
          <w:rPr>
            <w:lang w:val="en-US"/>
          </w:rPr>
          <w:delText>Tiam1</w:delText>
        </w:r>
      </w:del>
      <w:del w:id="239" w:author="Unknown Author" w:date="2016-11-03T14:07:00Z">
        <w:r>
          <w:rPr>
            <w:lang w:val="en-US"/>
          </w:rPr>
          <w:delText xml:space="preserve"> X-ray structure (4NXQ) has its 850–857 loop in a very different orientation from the wildtype loop [63]. </w:delText>
        </w:r>
      </w:del>
      <w:ins w:id="240" w:author="Unknown Author" w:date="2016-11-03T14:06:00Z">
        <w:r>
          <w:rPr>
            <w:lang w:val="en-US"/>
          </w:rPr>
          <w:t xml:space="preserve">The quadruple mutant undergoes the largest deviation from its starting, X-ray structure (4NXQ). </w:t>
        </w:r>
      </w:ins>
      <w:r>
        <w:rPr>
          <w:lang w:val="en-US"/>
        </w:rPr>
        <w:t xml:space="preserve">All five </w:t>
      </w:r>
      <w:ins w:id="241" w:author="Unknown Author" w:date="2016-11-03T14:06:00Z">
        <w:r>
          <w:rPr>
            <w:lang w:val="en-US"/>
          </w:rPr>
          <w:t xml:space="preserve">designed </w:t>
        </w:r>
      </w:ins>
      <w:r>
        <w:rPr>
          <w:lang w:val="en-US"/>
        </w:rPr>
        <w:t xml:space="preserve">sequences and the wildtype protein </w:t>
      </w:r>
      <w:del w:id="242" w:author="Unknown Author" w:date="2016-11-03T14:08:00Z">
        <w:r>
          <w:rPr>
            <w:lang w:val="en-US"/>
          </w:rPr>
          <w:delText>behave similarly, with</w:delText>
        </w:r>
      </w:del>
      <w:ins w:id="243" w:author="Unknown Author" w:date="2016-11-03T14:08:00Z">
        <w:r>
          <w:rPr>
            <w:lang w:val="en-US"/>
          </w:rPr>
          <w:t>have</w:t>
        </w:r>
      </w:ins>
      <w:r>
        <w:rPr>
          <w:lang w:val="en-US"/>
        </w:rPr>
        <w:t xml:space="preserve"> modest deviations of 1–2 Å away from the starting, X</w:t>
      </w:r>
      <w:ins w:id="244" w:author="Unknown Author" w:date="2016-11-03T14:08:00Z">
        <w:r>
          <w:rPr>
            <w:lang w:val="en-US"/>
          </w:rPr>
          <w:t>-</w:t>
        </w:r>
      </w:ins>
      <w:r>
        <w:rPr>
          <w:lang w:val="en-US"/>
        </w:rPr>
        <w:t xml:space="preserve">ray backbone structure </w:t>
      </w:r>
      <w:ins w:id="245" w:author="Unknown Author" w:date="2016-11-03T14:10:00Z">
        <w:r>
          <w:rPr>
            <w:lang w:val="en-US"/>
          </w:rPr>
          <w:t>for</w:t>
        </w:r>
      </w:ins>
      <w:del w:id="246" w:author="Unknown Author" w:date="2016-11-03T14:10:00Z">
        <w:r>
          <w:rPr>
            <w:lang w:val="en-US"/>
          </w:rPr>
          <w:delText>over</w:delText>
        </w:r>
      </w:del>
      <w:r>
        <w:rPr>
          <w:lang w:val="en-US"/>
        </w:rPr>
        <w:t xml:space="preserve"> 200 ns or more, suggesting that the five designed sequences are reasonably stable. Sequence 6 stays within 2 Å of the wildtype structure over 500 ns, similar to the wildtype simulation. The mean sequence-6 MD structure (averaged over the first 400 ns) is actually closer to the wildtype experimental structure than the mean wildtype MD structure (rms deviations of 1.2 and 1.5 Å, respectively). In the wildtype simulation,</w:t>
      </w:r>
      <w:ins w:id="247" w:author="Unknown Author" w:date="2016-11-03T14:10:00Z">
        <w:r>
          <w:rPr>
            <w:lang w:val="en-US"/>
          </w:rPr>
          <w:t xml:space="preserve"> performed</w:t>
        </w:r>
      </w:ins>
      <w:r>
        <w:rPr>
          <w:lang w:val="en-US"/>
        </w:rPr>
        <w:t xml:space="preserve"> in the absence of a peptide ligand, helix </w:t>
      </w:r>
      <w:r>
        <w:rPr>
          <w:i/>
        </w:rPr>
        <w:t>α</w:t>
      </w:r>
      <w:r>
        <w:rPr>
          <w:vertAlign w:val="subscript"/>
          <w:lang w:val="en-US"/>
        </w:rPr>
        <w:t xml:space="preserve">2 </w:t>
      </w:r>
      <w:r>
        <w:rPr>
          <w:lang w:val="en-US"/>
        </w:rPr>
        <w:t>shifts into the ligand binding pocket part of the time (Fig. 7). A peak in the rms deviation</w:t>
      </w:r>
      <w:ins w:id="248" w:author="Unknown Author" w:date="2016-11-03T14:11:00Z">
        <w:r>
          <w:rPr>
            <w:lang w:val="en-US"/>
          </w:rPr>
          <w:t xml:space="preserve"> plot</w:t>
        </w:r>
      </w:ins>
      <w:r>
        <w:rPr>
          <w:lang w:val="en-US"/>
        </w:rPr>
        <w:t xml:space="preserve"> near the end of the sequence-6 simulation corresponds to a transient bending of helix </w:t>
      </w:r>
      <w:r>
        <w:rPr>
          <w:i/>
        </w:rPr>
        <w:t>α</w:t>
      </w:r>
      <w:r>
        <w:rPr>
          <w:vertAlign w:val="subscript"/>
          <w:lang w:val="en-US"/>
        </w:rPr>
        <w:t xml:space="preserve">2 </w:t>
      </w:r>
      <w:r>
        <w:rPr>
          <w:lang w:val="en-US"/>
        </w:rPr>
        <w:t xml:space="preserve">near its N-terminus, due to interactions that Asn907 and Ser908 make with Glu864 above the helix. This </w:t>
      </w:r>
      <w:ins w:id="249" w:author="Unknown Author" w:date="2016-11-03T14:11:00Z">
        <w:r>
          <w:rPr>
            <w:lang w:val="en-US"/>
          </w:rPr>
          <w:t>feature is</w:t>
        </w:r>
      </w:ins>
      <w:del w:id="250" w:author="Unknown Author" w:date="2016-11-03T14:11:00Z">
        <w:r>
          <w:rPr>
            <w:lang w:val="en-US"/>
          </w:rPr>
          <w:delText>appears</w:delText>
        </w:r>
      </w:del>
      <w:r>
        <w:rPr>
          <w:lang w:val="en-US"/>
        </w:rPr>
        <w:t xml:space="preserve"> consistent with </w:t>
      </w:r>
      <w:del w:id="251" w:author="Unknown Author" w:date="2016-11-03T14:12:00Z">
        <w:r>
          <w:rPr>
            <w:lang w:val="en-US"/>
          </w:rPr>
          <w:delText xml:space="preserve">recent </w:delText>
        </w:r>
      </w:del>
      <w:r>
        <w:rPr>
          <w:lang w:val="en-US"/>
        </w:rPr>
        <w:t>nuclear magnetic resonance experiments [63], which show that Asn907 and Ser908 have the lowest order parameters (</w:t>
      </w:r>
      <w:r>
        <w:rPr>
          <w:i/>
          <w:lang w:val="en-US"/>
        </w:rPr>
        <w:t>S</w:t>
      </w:r>
      <w:r>
        <w:rPr>
          <w:vertAlign w:val="superscript"/>
          <w:lang w:val="en-US"/>
        </w:rPr>
        <w:t>2</w:t>
      </w:r>
      <w:r>
        <w:rPr>
          <w:lang w:val="en-US"/>
        </w:rPr>
        <w:t>) of the entire protein (outside of the chain termini), indicating significant local flexibility.</w:t>
      </w:r>
    </w:p>
    <w:p>
      <w:pPr>
        <w:pStyle w:val="Heading2"/>
        <w:numPr>
          <w:ilvl w:val="1"/>
          <w:numId w:val="2"/>
        </w:numPr>
        <w:ind w:left="720" w:right="47" w:hanging="360"/>
        <w:rPr>
          <w:lang w:val="en-US"/>
        </w:rPr>
      </w:pPr>
      <w:r>
        <w:rPr>
          <w:lang w:val="en-US"/>
        </w:rPr>
        <w:t xml:space="preserve">Application: growing the </w:t>
      </w:r>
      <w:ins w:id="252" w:author="Unknown Author" w:date="2016-11-03T14:26:00Z">
        <w:r>
          <w:rPr>
            <w:lang w:val="en-US"/>
          </w:rPr>
          <w:t xml:space="preserve">PDZ </w:t>
        </w:r>
      </w:ins>
      <w:r>
        <w:rPr>
          <w:lang w:val="en-US"/>
        </w:rPr>
        <w:t>hydrophobic core</w:t>
      </w:r>
      <w:del w:id="253" w:author="Unknown Author" w:date="2016-11-03T14:26:00Z">
        <w:r>
          <w:rPr>
            <w:lang w:val="en-US"/>
          </w:rPr>
          <w:delText xml:space="preserve"> of four domains</w:delText>
        </w:r>
      </w:del>
    </w:p>
    <w:p>
      <w:pPr>
        <w:pStyle w:val="Normal"/>
        <w:ind w:left="-5" w:right="32" w:hanging="10"/>
        <w:rPr>
          <w:lang w:val="en-US"/>
        </w:rPr>
      </w:pPr>
      <w:r>
        <w:rPr>
          <w:lang w:val="en-US"/>
        </w:rPr>
        <w:t xml:space="preserve">As an application of our optimized models, we examined the designability of the Tiam1, </w:t>
      </w:r>
      <w:ins w:id="254" w:author="Unknown Author" w:date="2016-11-03T14:27:00Z">
        <w:r>
          <w:rPr>
            <w:lang w:val="en-US"/>
          </w:rPr>
          <w:t>DLG2 (</w:t>
        </w:r>
      </w:ins>
      <w:r>
        <w:rPr>
          <w:lang w:val="en-US"/>
        </w:rPr>
        <w:t>2BYG</w:t>
      </w:r>
      <w:del w:id="255" w:author="Unknown Author" w:date="2016-11-03T14:27:00Z">
        <w:r>
          <w:rPr>
            <w:lang w:val="en-US"/>
          </w:rPr>
          <w:delText xml:space="preserve"> (DLG2</w:delText>
        </w:r>
      </w:del>
      <w:r>
        <w:rPr>
          <w:lang w:val="en-US"/>
        </w:rPr>
        <w:t xml:space="preserve">), Cask, and </w:t>
      </w:r>
      <w:ins w:id="256" w:author="Unknown Author" w:date="2016-11-03T14:27:00Z">
        <w:r>
          <w:rPr>
            <w:lang w:val="en-US"/>
          </w:rPr>
          <w:t>PSD95 (3K82)</w:t>
        </w:r>
      </w:ins>
      <w:del w:id="257" w:author="Unknown Author" w:date="2016-11-03T14:27:00Z">
        <w:r>
          <w:rPr>
            <w:lang w:val="en-US"/>
          </w:rPr>
          <w:delText>3K82 (PSD95</w:delText>
        </w:r>
      </w:del>
      <w:r>
        <w:rPr>
          <w:lang w:val="en-US"/>
        </w:rPr>
        <w:t>) hydrophobic cores. We submitted each protein to Replica Exchange Monte Carlo simulations with a succession of slightly different energy functions</w:t>
      </w:r>
      <w:del w:id="258" w:author="Unknown Author" w:date="2016-11-03T14:28:00Z">
        <w:r>
          <w:rPr>
            <w:lang w:val="en-US"/>
          </w:rPr>
          <w:delText>,</w:delText>
        </w:r>
      </w:del>
      <w:r>
        <w:rPr>
          <w:lang w:val="en-US"/>
        </w:rPr>
        <w:t xml:space="preserve"> </w:t>
      </w:r>
      <w:ins w:id="259" w:author="Unknown Author" w:date="2016-11-03T14:28:00Z">
        <w:r>
          <w:rPr>
            <w:lang w:val="en-US"/>
          </w:rPr>
          <w:t>that</w:t>
        </w:r>
      </w:ins>
      <w:del w:id="260" w:author="Unknown Author" w:date="2016-11-03T14:28:00Z">
        <w:r>
          <w:rPr>
            <w:lang w:val="en-US"/>
          </w:rPr>
          <w:delText>which</w:delText>
        </w:r>
      </w:del>
      <w:r>
        <w:rPr>
          <w:lang w:val="en-US"/>
        </w:rPr>
        <w:t xml:space="preserve"> increasingly favor hydrophobic residues. The first simulation include</w:t>
      </w:r>
      <w:del w:id="261" w:author="Unknown Author" w:date="2016-11-03T14:28:00Z">
        <w:r>
          <w:rPr>
            <w:lang w:val="en-US"/>
          </w:rPr>
          <w:delText>s</w:delText>
        </w:r>
      </w:del>
      <w:ins w:id="262" w:author="Unknown Author" w:date="2016-11-03T14:28:00Z">
        <w:r>
          <w:rPr>
            <w:lang w:val="en-US"/>
          </w:rPr>
          <w:t>d</w:t>
        </w:r>
      </w:ins>
      <w:r>
        <w:rPr>
          <w:lang w:val="en-US"/>
        </w:rPr>
        <w:t xml:space="preserve"> a bias energy</w:t>
      </w:r>
      <w:ins w:id="263" w:author="Unknown Author" w:date="2016-11-03T14:29:00Z">
        <w:r>
          <w:rPr>
            <w:lang w:val="en-US"/>
          </w:rPr>
          <w:t xml:space="preserve"> term</w:t>
        </w:r>
      </w:ins>
      <w:r>
        <w:rPr>
          <w:lang w:val="en-US"/>
        </w:rPr>
        <w:t xml:space="preserve"> </w:t>
      </w:r>
      <w:r>
        <w:rPr>
          <w:i/>
        </w:rPr>
        <w:t>δ</w:t>
      </w:r>
      <w:r>
        <w:rPr>
          <w:i/>
          <w:lang w:val="en-US"/>
        </w:rPr>
        <w:t xml:space="preserve"> </w:t>
      </w:r>
      <w:r>
        <w:rPr>
          <w:lang w:val="en-US"/>
        </w:rPr>
        <w:t xml:space="preserve">= 0.4 kcal/mol (per position) that </w:t>
      </w:r>
      <w:r>
        <w:rPr>
          <w:i/>
          <w:lang w:val="en-US"/>
        </w:rPr>
        <w:t>penalize</w:t>
      </w:r>
      <w:ins w:id="264" w:author="Unknown Author" w:date="2016-11-03T14:29:00Z">
        <w:r>
          <w:rPr>
            <w:i/>
            <w:lang w:val="en-US"/>
          </w:rPr>
          <w:t>d</w:t>
        </w:r>
      </w:ins>
      <w:del w:id="265" w:author="Unknown Author" w:date="2016-11-03T14:29:00Z">
        <w:r>
          <w:rPr>
            <w:i/>
            <w:lang w:val="en-US"/>
          </w:rPr>
          <w:delText>s</w:delText>
        </w:r>
      </w:del>
      <w:r>
        <w:rPr>
          <w:i/>
          <w:lang w:val="en-US"/>
        </w:rPr>
        <w:t xml:space="preserve"> </w:t>
      </w:r>
      <w:r>
        <w:rPr>
          <w:lang w:val="en-US"/>
        </w:rPr>
        <w:t>hydrophobic amino acid types (ILMVAWFY). The last simulation include</w:t>
      </w:r>
      <w:ins w:id="266" w:author="Unknown Author" w:date="2016-11-03T14:30:00Z">
        <w:r>
          <w:rPr>
            <w:lang w:val="en-US"/>
          </w:rPr>
          <w:t>d</w:t>
        </w:r>
      </w:ins>
      <w:del w:id="267" w:author="Unknown Author" w:date="2016-11-03T14:30:00Z">
        <w:r>
          <w:rPr>
            <w:lang w:val="en-US"/>
          </w:rPr>
          <w:delText>s</w:delText>
        </w:r>
      </w:del>
      <w:r>
        <w:rPr>
          <w:lang w:val="en-US"/>
        </w:rPr>
        <w:t xml:space="preserve"> a bias energy</w:t>
      </w:r>
      <w:ins w:id="268" w:author="Unknown Author" w:date="2016-11-03T14:30:00Z">
        <w:r>
          <w:rPr>
            <w:lang w:val="en-US"/>
          </w:rPr>
          <w:t xml:space="preserve"> term</w:t>
        </w:r>
      </w:ins>
      <w:r>
        <w:rPr>
          <w:lang w:val="en-US"/>
        </w:rPr>
        <w:t xml:space="preserve"> </w:t>
      </w:r>
      <w:r>
        <w:rPr>
          <w:i/>
        </w:rPr>
        <w:t>δ</w:t>
      </w:r>
      <w:r>
        <w:rPr>
          <w:i/>
          <w:lang w:val="en-US"/>
        </w:rPr>
        <w:t xml:space="preserve"> </w:t>
      </w:r>
      <w:r>
        <w:rPr>
          <w:lang w:val="en-US"/>
        </w:rPr>
        <w:t xml:space="preserve">= -0.4 kcal/mol (per position) that </w:t>
      </w:r>
      <w:r>
        <w:rPr>
          <w:i/>
          <w:lang w:val="en-US"/>
        </w:rPr>
        <w:t>favor</w:t>
      </w:r>
      <w:ins w:id="269" w:author="Unknown Author" w:date="2016-11-03T14:30:00Z">
        <w:r>
          <w:rPr>
            <w:i/>
            <w:lang w:val="en-US"/>
          </w:rPr>
          <w:t>ed</w:t>
        </w:r>
      </w:ins>
      <w:del w:id="270" w:author="Unknown Author" w:date="2016-11-03T14:30:00Z">
        <w:r>
          <w:rPr>
            <w:i/>
            <w:lang w:val="en-US"/>
          </w:rPr>
          <w:delText>s</w:delText>
        </w:r>
      </w:del>
      <w:r>
        <w:rPr>
          <w:i/>
          <w:lang w:val="en-US"/>
        </w:rPr>
        <w:t xml:space="preserve"> </w:t>
      </w:r>
      <w:r>
        <w:rPr>
          <w:lang w:val="en-US"/>
        </w:rPr>
        <w:t>hydrophobic types</w:t>
      </w:r>
      <w:del w:id="271" w:author="Unknown Author" w:date="2016-11-03T14:30:00Z">
        <w:r>
          <w:rPr>
            <w:lang w:val="en-US"/>
          </w:rPr>
          <w:delText xml:space="preserve"> by the same amount</w:delText>
        </w:r>
      </w:del>
      <w:r>
        <w:rPr>
          <w:lang w:val="en-US"/>
        </w:rPr>
        <w:t xml:space="preserve">. Intermediate bias </w:t>
      </w:r>
      <w:ins w:id="272" w:author="Unknown Author" w:date="2016-11-03T14:30:00Z">
        <w:r>
          <w:rPr>
            <w:lang w:val="en-US"/>
          </w:rPr>
          <w:t xml:space="preserve">energy </w:t>
        </w:r>
      </w:ins>
      <w:r>
        <w:rPr>
          <w:lang w:val="en-US"/>
        </w:rPr>
        <w:t xml:space="preserve">values </w:t>
      </w:r>
      <w:r>
        <w:rPr>
          <w:i/>
        </w:rPr>
        <w:t>δ</w:t>
      </w:r>
      <w:r>
        <w:rPr>
          <w:i/>
          <w:lang w:val="en-US"/>
        </w:rPr>
        <w:t xml:space="preserve"> </w:t>
      </w:r>
      <w:r>
        <w:rPr>
          <w:lang w:val="en-US"/>
        </w:rPr>
        <w:t xml:space="preserve">= 0.2, 0, and -0.2 kcal/mol were also simulated. Results are illustrated in Fig. 8 (Tiam1 only). With the largest </w:t>
      </w:r>
      <w:r>
        <w:rPr>
          <w:i/>
        </w:rPr>
        <w:t>δ</w:t>
      </w:r>
      <w:r>
        <w:rPr>
          <w:i/>
          <w:lang w:val="en-US"/>
        </w:rPr>
        <w:t xml:space="preserve"> </w:t>
      </w:r>
      <w:r>
        <w:rPr>
          <w:lang w:val="en-US"/>
        </w:rPr>
        <w:t xml:space="preserve">value, the Tiam1 hydrophobic core is depleted, with 17 </w:t>
      </w:r>
      <w:ins w:id="273" w:author="Unknown Author" w:date="2016-11-03T14:31:00Z">
        <w:r>
          <w:rPr>
            <w:lang w:val="en-US"/>
          </w:rPr>
          <w:t xml:space="preserve">amino acid </w:t>
        </w:r>
      </w:ins>
      <w:r>
        <w:rPr>
          <w:lang w:val="en-US"/>
        </w:rPr>
        <w:t>positions changed to polar types (out of 94)</w:t>
      </w:r>
      <w:ins w:id="274" w:author="Unknown Author" w:date="2016-11-03T14:32:00Z">
        <w:r>
          <w:rPr>
            <w:lang w:val="en-US"/>
          </w:rPr>
          <w:t>.</w:t>
        </w:r>
      </w:ins>
      <w:del w:id="275" w:author="Unknown Author" w:date="2016-11-03T14:31:00Z">
        <w:r>
          <w:rPr>
            <w:lang w:val="en-US"/>
          </w:rPr>
          <w:delText>;</w:delText>
        </w:r>
      </w:del>
      <w:r>
        <w:rPr>
          <w:lang w:val="en-US"/>
        </w:rPr>
        <w:t xml:space="preserve"> </w:t>
      </w:r>
      <w:del w:id="276" w:author="Unknown Author" w:date="2016-11-03T14:32:00Z">
        <w:r>
          <w:rPr>
            <w:lang w:val="en-US"/>
          </w:rPr>
          <w:delText>these</w:delText>
        </w:r>
      </w:del>
      <w:ins w:id="277" w:author="Unknown Author" w:date="2016-11-03T14:32:00Z">
        <w:r>
          <w:rPr>
            <w:lang w:val="en-US"/>
          </w:rPr>
          <w:t>The changed</w:t>
        </w:r>
      </w:ins>
      <w:r>
        <w:rPr>
          <w:lang w:val="en-US"/>
        </w:rPr>
        <w:t xml:space="preserve"> positions mostly lie on the outer edge of the core. With the intermediate </w:t>
      </w:r>
      <w:ins w:id="278" w:author="Unknown Author" w:date="2016-11-03T14:32:00Z">
        <w:r>
          <w:rPr>
            <w:i/>
            <w:lang w:val="en-US"/>
          </w:rPr>
          <w:t xml:space="preserve">δ </w:t>
        </w:r>
      </w:ins>
      <w:r>
        <w:rPr>
          <w:lang w:val="en-US"/>
        </w:rPr>
        <w:t xml:space="preserve">values, the hydrophobic core is native-like. With the most negative </w:t>
      </w:r>
      <w:bookmarkStart w:id="0" w:name="__DdeLink__1878_214967685"/>
      <w:r>
        <w:rPr>
          <w:i/>
        </w:rPr>
        <w:t>δ</w:t>
      </w:r>
      <w:bookmarkEnd w:id="0"/>
      <w:r>
        <w:rPr>
          <w:i/>
          <w:lang w:val="en-US"/>
        </w:rPr>
        <w:t xml:space="preserve"> </w:t>
      </w:r>
      <w:r>
        <w:rPr>
          <w:lang w:val="en-US"/>
        </w:rPr>
        <w:t xml:space="preserve">value, the hydrophobic core </w:t>
      </w:r>
      <w:del w:id="279" w:author="Unknown Author" w:date="2016-11-03T14:33:00Z">
        <w:r>
          <w:rPr>
            <w:lang w:val="en-US"/>
          </w:rPr>
          <w:delText xml:space="preserve">has </w:delText>
        </w:r>
      </w:del>
      <w:r>
        <w:rPr>
          <w:lang w:val="en-US"/>
        </w:rPr>
        <w:t>expanded out</w:t>
      </w:r>
      <w:del w:id="280" w:author="Unknown Author" w:date="2016-11-03T14:34:00Z">
        <w:r>
          <w:rPr>
            <w:lang w:val="en-US"/>
          </w:rPr>
          <w:delText>wards</w:delText>
        </w:r>
      </w:del>
      <w:r>
        <w:rPr>
          <w:lang w:val="en-US"/>
        </w:rPr>
        <w:t xml:space="preserve"> </w:t>
      </w:r>
      <w:ins w:id="281" w:author="Unknown Author" w:date="2016-11-03T14:33:00Z">
        <w:r>
          <w:rPr>
            <w:lang w:val="en-US"/>
          </w:rPr>
          <w:t>towards</w:t>
        </w:r>
      </w:ins>
      <w:del w:id="282" w:author="Unknown Author" w:date="2016-11-03T14:33:00Z">
        <w:r>
          <w:rPr>
            <w:lang w:val="en-US"/>
          </w:rPr>
          <w:delText>into</w:delText>
        </w:r>
      </w:del>
      <w:r>
        <w:rPr>
          <w:lang w:val="en-US"/>
        </w:rPr>
        <w:t xml:space="preserve"> surface regions, with 17 initially polar positions changed to hydrophobic types. Thus, the</w:t>
      </w:r>
      <w:ins w:id="283" w:author="Unknown Author" w:date="2016-11-03T14:34:00Z">
        <w:r>
          <w:rPr>
            <w:lang w:val="en-US"/>
          </w:rPr>
          <w:t xml:space="preserve"> </w:t>
        </w:r>
      </w:ins>
      <w:del w:id="284" w:author="Unknown Author" w:date="2016-11-03T14:34:00Z">
        <w:r>
          <w:rPr>
            <w:lang w:val="en-US"/>
          </w:rPr>
          <w:delText xml:space="preserve"> mutation </w:delText>
        </w:r>
      </w:del>
      <w:r>
        <w:rPr>
          <w:lang w:val="en-US"/>
        </w:rPr>
        <w:t>numbers</w:t>
      </w:r>
      <w:ins w:id="285" w:author="Unknown Author" w:date="2016-11-03T14:34:00Z">
        <w:r>
          <w:rPr>
            <w:lang w:val="en-US"/>
          </w:rPr>
          <w:t xml:space="preserve"> of positions changed</w:t>
        </w:r>
      </w:ins>
      <w:r>
        <w:rPr>
          <w:lang w:val="en-US"/>
        </w:rPr>
        <w:t xml:space="preserve"> </w:t>
      </w:r>
      <w:del w:id="286" w:author="Unknown Author" w:date="2016-11-03T14:34:00Z">
        <w:r>
          <w:rPr>
            <w:lang w:val="en-US"/>
          </w:rPr>
          <w:delText>a</w:delText>
        </w:r>
      </w:del>
      <w:ins w:id="287" w:author="Unknown Author" w:date="2016-11-03T14:34:00Z">
        <w:r>
          <w:rPr>
            <w:lang w:val="en-US"/>
          </w:rPr>
          <w:t>we</w:t>
        </w:r>
      </w:ins>
      <w:r>
        <w:rPr>
          <w:lang w:val="en-US"/>
        </w:rPr>
        <w:t xml:space="preserve">re symmetric (±17 changes), </w:t>
      </w:r>
      <w:ins w:id="288" w:author="Unknown Author" w:date="2016-11-03T14:35:00Z">
        <w:r>
          <w:rPr>
            <w:lang w:val="en-US"/>
          </w:rPr>
          <w:t>reflecting</w:t>
        </w:r>
      </w:ins>
      <w:del w:id="289" w:author="Unknown Author" w:date="2016-11-03T14:35:00Z">
        <w:r>
          <w:rPr>
            <w:lang w:val="en-US"/>
          </w:rPr>
          <w:delText>like</w:delText>
        </w:r>
      </w:del>
      <w:r>
        <w:rPr>
          <w:lang w:val="en-US"/>
        </w:rPr>
        <w:t xml:space="preserve"> the bias. </w:t>
      </w:r>
      <w:del w:id="290" w:author="Unknown Author" w:date="2016-11-03T14:35:00Z">
        <w:r>
          <w:rPr>
            <w:lang w:val="en-US"/>
          </w:rPr>
          <w:delText>Half t</w:delText>
        </w:r>
      </w:del>
      <w:ins w:id="291" w:author="Unknown Author" w:date="2016-11-03T14:35:00Z">
        <w:r>
          <w:rPr>
            <w:lang w:val="en-US"/>
          </w:rPr>
          <w:t>T</w:t>
        </w:r>
      </w:ins>
      <w:r>
        <w:rPr>
          <w:lang w:val="en-US"/>
        </w:rPr>
        <w:t>he changes</w:t>
      </w:r>
      <w:ins w:id="292" w:author="Unknown Author" w:date="2016-11-03T14:35:00Z">
        <w:r>
          <w:rPr>
            <w:lang w:val="en-US"/>
          </w:rPr>
          <w:t xml:space="preserve"> were divided evenly between</w:t>
        </w:r>
      </w:ins>
      <w:r>
        <w:rPr>
          <w:lang w:val="en-US"/>
        </w:rPr>
        <w:t xml:space="preserve"> </w:t>
      </w:r>
      <w:del w:id="293" w:author="Unknown Author" w:date="2016-11-03T14:36:00Z">
        <w:r>
          <w:rPr>
            <w:lang w:val="en-US"/>
          </w:rPr>
          <w:delText xml:space="preserve">are in </w:delText>
        </w:r>
      </w:del>
      <w:r>
        <w:rPr>
          <w:lang w:val="en-US"/>
        </w:rPr>
        <w:t>loop</w:t>
      </w:r>
      <w:ins w:id="294" w:author="Unknown Author" w:date="2016-11-03T14:36:00Z">
        <w:r>
          <w:rPr>
            <w:lang w:val="en-US"/>
          </w:rPr>
          <w:t xml:space="preserve"> regions</w:t>
        </w:r>
      </w:ins>
      <w:del w:id="295" w:author="Unknown Author" w:date="2016-11-03T14:36:00Z">
        <w:r>
          <w:rPr>
            <w:lang w:val="en-US"/>
          </w:rPr>
          <w:delText>s</w:delText>
        </w:r>
      </w:del>
      <w:r>
        <w:rPr>
          <w:lang w:val="en-US"/>
        </w:rPr>
        <w:t xml:space="preserve"> and </w:t>
      </w:r>
      <w:del w:id="296" w:author="Unknown Author" w:date="2016-11-03T14:36:00Z">
        <w:r>
          <w:rPr>
            <w:lang w:val="en-US"/>
          </w:rPr>
          <w:delText xml:space="preserve">half in </w:delText>
        </w:r>
      </w:del>
      <w:r>
        <w:rPr>
          <w:lang w:val="en-US"/>
        </w:rPr>
        <w:t xml:space="preserve">secondary structure elements. The observed propensities of each position to become polar or hydrophobic in the presence of a large or small penalty </w:t>
      </w:r>
      <w:r>
        <w:rPr>
          <w:i/>
        </w:rPr>
        <w:t>δ</w:t>
      </w:r>
      <w:r>
        <w:rPr>
          <w:i/>
          <w:lang w:val="en-US"/>
        </w:rPr>
        <w:t xml:space="preserve"> </w:t>
      </w:r>
      <w:r>
        <w:rPr>
          <w:lang w:val="en-US"/>
        </w:rPr>
        <w:t xml:space="preserve">can be thought of as a hydrophobic designability </w:t>
      </w:r>
      <w:ins w:id="297" w:author="Unknown Author" w:date="2016-11-03T14:36:00Z">
        <w:r>
          <w:rPr>
            <w:lang w:val="en-US"/>
          </w:rPr>
          <w:t>index</w:t>
        </w:r>
      </w:ins>
      <w:del w:id="298" w:author="Unknown Author" w:date="2016-11-03T14:36:00Z">
        <w:r>
          <w:rPr>
            <w:lang w:val="en-US"/>
          </w:rPr>
          <w:delText>measure</w:delText>
        </w:r>
      </w:del>
      <w:r>
        <w:rPr>
          <w:lang w:val="en-US"/>
        </w:rPr>
        <w:t>. Thus, 12 of the 14 conserved core positions (all but 884 and 903) remain hydrophobic even at the highest level of polar bias, along with 22 other positions, indicating that these positions have the highest hydrophobic propensity.</w:t>
      </w:r>
      <w:ins w:id="299" w:author="Unknown Author" w:date="2016-11-03T14:38:00Z">
        <w:r>
          <w:rPr>
            <w:lang w:val="en-US"/>
          </w:rPr>
          <w:t xml:space="preserve"> </w:t>
        </w:r>
      </w:ins>
      <w:ins w:id="300" w:author="Unknown Author" w:date="2016-11-03T14:39:00Z">
        <w:r>
          <w:rPr>
            <w:lang w:val="en-US"/>
          </w:rPr>
          <w:t>We also derive a parameter that describes the relative number of type changes per unit bias energy, as follows. We take</w:t>
        </w:r>
      </w:ins>
    </w:p>
    <w:p>
      <w:pPr>
        <w:pStyle w:val="Normal"/>
        <w:ind w:left="-5" w:right="32" w:hanging="10"/>
        <w:rPr>
          <w:lang w:val="en-US"/>
        </w:rPr>
      </w:pPr>
      <w:del w:id="301" w:author="Unknown Author" w:date="2016-11-03T14:39:00Z">
        <w:r>
          <w:rPr>
            <w:lang w:val="en-US"/>
          </w:rPr>
          <w:delText xml:space="preserve">Taking </w:delText>
        </w:r>
      </w:del>
      <w:r>
        <w:rPr>
          <w:lang w:val="en-US"/>
        </w:rPr>
        <w:t xml:space="preserve">the number </w:t>
      </w:r>
      <w:r>
        <w:rPr>
          <w:i/>
        </w:rPr>
        <w:t>δ</w:t>
      </w:r>
      <w:r>
        <w:rPr>
          <w:i/>
          <w:lang w:val="en-US"/>
        </w:rPr>
        <w:t xml:space="preserve">N </w:t>
      </w:r>
      <w:r>
        <w:rPr>
          <w:lang w:val="en-US"/>
        </w:rPr>
        <w:t xml:space="preserve">= 34 of </w:t>
      </w:r>
      <w:ins w:id="302" w:author="Unknown Author" w:date="2016-11-03T14:39:00Z">
        <w:r>
          <w:rPr>
            <w:lang w:val="en-US"/>
          </w:rPr>
          <w:t>positi</w:t>
        </w:r>
      </w:ins>
      <w:ins w:id="303" w:author="Unknown Author" w:date="2016-11-03T14:40:00Z">
        <w:r>
          <w:rPr>
            <w:lang w:val="en-US"/>
          </w:rPr>
          <w:t xml:space="preserve">ons that have changed from </w:t>
        </w:r>
      </w:ins>
      <w:r>
        <w:rPr>
          <w:lang w:val="en-US"/>
        </w:rPr>
        <w:t xml:space="preserve">nonpolar </w:t>
      </w:r>
      <w:ins w:id="304" w:author="Unknown Author" w:date="2016-11-03T14:40:00Z">
        <w:r>
          <w:rPr>
            <w:lang w:val="en-US"/>
          </w:rPr>
          <w:t>to</w:t>
        </w:r>
      </w:ins>
      <w:del w:id="305" w:author="Unknown Author" w:date="2016-11-03T14:40:00Z">
        <w:r>
          <w:rPr>
            <w:lang w:val="en-US"/>
          </w:rPr>
          <w:delText>→</w:delText>
        </w:r>
      </w:del>
      <w:r>
        <w:rPr>
          <w:lang w:val="en-US"/>
        </w:rPr>
        <w:t xml:space="preserve"> polar </w:t>
      </w:r>
      <w:del w:id="306" w:author="Unknown Author" w:date="2016-11-03T14:40:00Z">
        <w:r>
          <w:rPr>
            <w:lang w:val="en-US"/>
          </w:rPr>
          <w:delText>changes</w:delText>
        </w:r>
      </w:del>
      <w:ins w:id="307" w:author="Unknown Author" w:date="2016-11-03T14:40:00Z">
        <w:r>
          <w:rPr>
            <w:lang w:val="en-US"/>
          </w:rPr>
          <w:t>types when we go</w:t>
        </w:r>
      </w:ins>
      <w:r>
        <w:rPr>
          <w:lang w:val="en-US"/>
        </w:rPr>
        <w:t xml:space="preserve"> from the lowest to the highest bias</w:t>
      </w:r>
      <w:ins w:id="308" w:author="Unknown Author" w:date="2016-11-03T14:40:00Z">
        <w:r>
          <w:rPr>
            <w:lang w:val="en-US"/>
          </w:rPr>
          <w:t>.</w:t>
        </w:r>
      </w:ins>
      <w:del w:id="309" w:author="Unknown Author" w:date="2016-11-03T14:40:00Z">
        <w:r>
          <w:rPr>
            <w:lang w:val="en-US"/>
          </w:rPr>
          <w:delText>,</w:delText>
        </w:r>
      </w:del>
      <w:ins w:id="310" w:author="Unknown Author" w:date="2016-11-03T14:40:00Z">
        <w:r>
          <w:rPr>
            <w:lang w:val="en-US"/>
          </w:rPr>
          <w:t xml:space="preserve"> We divide this</w:t>
        </w:r>
      </w:ins>
      <w:r>
        <w:rPr>
          <w:lang w:val="en-US"/>
        </w:rPr>
        <w:t xml:space="preserve"> </w:t>
      </w:r>
      <w:del w:id="311" w:author="Unknown Author" w:date="2016-11-03T14:40:00Z">
        <w:r>
          <w:rPr>
            <w:lang w:val="en-US"/>
          </w:rPr>
          <w:delText xml:space="preserve">dividing </w:delText>
        </w:r>
      </w:del>
      <w:r>
        <w:rPr>
          <w:lang w:val="en-US"/>
        </w:rPr>
        <w:t xml:space="preserve">by the bias energy change </w:t>
      </w:r>
      <w:r>
        <w:rPr>
          <w:i/>
        </w:rPr>
        <w:t>δ</w:t>
      </w:r>
      <w:r>
        <w:rPr>
          <w:i/>
          <w:lang w:val="en-US"/>
        </w:rPr>
        <w:t xml:space="preserve">E </w:t>
      </w:r>
      <w:r>
        <w:rPr>
          <w:lang w:val="en-US"/>
        </w:rPr>
        <w:t xml:space="preserve">= 0.8 kcal/mol and by the mean number </w:t>
      </w:r>
      <w:r>
        <w:rPr>
          <w:i/>
          <w:lang w:val="en-US"/>
        </w:rPr>
        <w:t xml:space="preserve">N </w:t>
      </w:r>
      <w:r>
        <w:rPr>
          <w:lang w:val="en-US"/>
        </w:rPr>
        <w:t>= 52 of nonpolar positions at zero bias</w:t>
      </w:r>
      <w:ins w:id="312" w:author="Unknown Author" w:date="2016-11-03T14:40:00Z">
        <w:r>
          <w:rPr>
            <w:lang w:val="en-US"/>
          </w:rPr>
          <w:t>.</w:t>
        </w:r>
      </w:ins>
      <w:del w:id="313" w:author="Unknown Author" w:date="2016-11-03T14:40:00Z">
        <w:r>
          <w:rPr>
            <w:lang w:val="en-US"/>
          </w:rPr>
          <w:delText>, we obtain</w:delText>
        </w:r>
      </w:del>
      <w:ins w:id="314" w:author="Unknown Author" w:date="2016-11-03T14:41:00Z">
        <w:r>
          <w:rPr>
            <w:lang w:val="en-US"/>
          </w:rPr>
          <w:t xml:space="preserve"> The result is</w:t>
        </w:r>
      </w:ins>
      <w:r>
        <w:rPr>
          <w:lang w:val="en-US"/>
        </w:rPr>
        <w:t xml:space="preserve"> </w:t>
      </w:r>
      <w:del w:id="315" w:author="Unknown Author" w:date="2016-11-03T14:41:00Z">
        <w:r>
          <w:rPr>
            <w:lang w:val="en-US"/>
          </w:rPr>
          <w:delText>the relative number of type changes per unit bias energy,</w:delText>
        </w:r>
      </w:del>
      <w:r>
        <w:rPr>
          <w:lang w:val="en-US"/>
        </w:rPr>
        <w:t xml:space="preserve"> </w:t>
      </w:r>
      <w:r>
        <w:rPr>
          <w:lang w:val="en-US"/>
        </w:rPr>
      </w:r>
      <m:oMath xmlns:m="http://schemas.openxmlformats.org/officeDocument/2006/math">
        <m:f>
          <m:num>
            <m:r>
              <w:rPr>
                <w:rFonts w:ascii="Cambria Math" w:hAnsi="Cambria Math"/>
              </w:rPr>
              <m:t xml:space="preserve">1</m:t>
            </m:r>
          </m:num>
          <m:den>
            <m:r>
              <w:rPr>
                <w:rFonts w:ascii="Cambria Math" w:hAnsi="Cambria Math"/>
              </w:rPr>
              <m:t xml:space="preserve">N</m:t>
            </m:r>
          </m:den>
        </m:f>
        <m:f>
          <m:num>
            <m:r>
              <w:rPr>
                <w:rFonts w:ascii="Cambria Math" w:hAnsi="Cambria Math"/>
              </w:rPr>
              <m:t xml:space="preserve">δN</m:t>
            </m:r>
          </m:num>
          <m:den>
            <m:r>
              <w:rPr>
                <w:rFonts w:ascii="Cambria Math" w:hAnsi="Cambria Math"/>
              </w:rPr>
              <m:t xml:space="preserve">δE</m:t>
            </m:r>
          </m:den>
        </m:f>
      </m:oMath>
      <w:r>
        <w:rPr>
          <w:lang w:val="en-US"/>
        </w:rPr>
        <w:t xml:space="preserve">=0.84 changes (per position) per kcal/mol. This quantity can be thought of as an overall hydrophobic designability or susceptibility. For </w:t>
      </w:r>
      <w:ins w:id="316" w:author="Unknown Author" w:date="2016-11-03T14:41:00Z">
        <w:r>
          <w:rPr>
            <w:lang w:val="en-US"/>
          </w:rPr>
          <w:t>DLG2 (</w:t>
        </w:r>
      </w:ins>
      <w:r>
        <w:rPr>
          <w:lang w:val="en-US"/>
        </w:rPr>
        <w:t>2BYG</w:t>
      </w:r>
      <w:ins w:id="317" w:author="Unknown Author" w:date="2016-11-03T14:41:00Z">
        <w:r>
          <w:rPr>
            <w:lang w:val="en-US"/>
          </w:rPr>
          <w:t>)</w:t>
        </w:r>
      </w:ins>
      <w:r>
        <w:rPr>
          <w:lang w:val="en-US"/>
        </w:rPr>
        <w:t xml:space="preserve">, we obtain </w:t>
      </w:r>
      <w:del w:id="318" w:author="Unknown Author" w:date="2016-11-03T14:42:00Z">
        <w:r>
          <w:rPr>
            <w:lang w:val="en-US"/>
          </w:rPr>
          <w:delText xml:space="preserve">a much lower value of </w:delText>
        </w:r>
      </w:del>
      <w:r>
        <w:rPr>
          <w:lang w:val="en-US"/>
        </w:rPr>
        <w:t xml:space="preserve">0.36 changes per kcal/mol, roughly half the Tiam1 value. While 15 positions change to polar under the strongest polar bias, only 3 change to nonpolar under the strongest nonpolar bias. Thus, </w:t>
      </w:r>
      <w:del w:id="319" w:author="Unknown Author" w:date="2016-11-03T14:43:00Z">
        <w:r>
          <w:rPr>
            <w:lang w:val="en-US"/>
          </w:rPr>
          <w:delText>the protein</w:delText>
        </w:r>
      </w:del>
      <w:ins w:id="320" w:author="Unknown Author" w:date="2016-11-03T14:43:00Z">
        <w:r>
          <w:rPr>
            <w:lang w:val="en-US"/>
          </w:rPr>
          <w:t>DLG2</w:t>
        </w:r>
      </w:ins>
      <w:r>
        <w:rPr>
          <w:lang w:val="en-US"/>
        </w:rPr>
        <w:t xml:space="preserve">’s response </w:t>
      </w:r>
      <w:del w:id="321" w:author="Unknown Author" w:date="2016-11-03T14:43:00Z">
        <w:r>
          <w:rPr>
            <w:lang w:val="en-US"/>
          </w:rPr>
          <w:delText>i</w:delText>
        </w:r>
      </w:del>
      <w:ins w:id="322" w:author="Unknown Author" w:date="2016-11-03T14:43:00Z">
        <w:r>
          <w:rPr>
            <w:lang w:val="en-US"/>
          </w:rPr>
          <w:t>wa</w:t>
        </w:r>
      </w:ins>
      <w:r>
        <w:rPr>
          <w:lang w:val="en-US"/>
        </w:rPr>
        <w:t xml:space="preserve">s </w:t>
      </w:r>
      <w:del w:id="323" w:author="Unknown Author" w:date="2016-11-03T14:43:00Z">
        <w:r>
          <w:rPr>
            <w:lang w:val="en-US"/>
          </w:rPr>
          <w:delText>dis</w:delText>
        </w:r>
      </w:del>
      <w:ins w:id="324" w:author="Unknown Author" w:date="2016-11-03T14:43:00Z">
        <w:r>
          <w:rPr>
            <w:lang w:val="en-US"/>
          </w:rPr>
          <w:t>a</w:t>
        </w:r>
      </w:ins>
      <w:r>
        <w:rPr>
          <w:lang w:val="en-US"/>
        </w:rPr>
        <w:t xml:space="preserve">symetric with respect to the bias sign, with a stronger response (or susceptibility) in the polar direction and a much weaker one in the nonpolar direction. It is as if the protein is saturated with nonpolar sidechains and has difficulty accepting more. For Cask and </w:t>
      </w:r>
      <w:ins w:id="325" w:author="Unknown Author" w:date="2016-11-03T14:44:00Z">
        <w:r>
          <w:rPr>
            <w:lang w:val="en-US"/>
          </w:rPr>
          <w:t>PSD95 (</w:t>
        </w:r>
      </w:ins>
      <w:r>
        <w:rPr>
          <w:lang w:val="en-US"/>
        </w:rPr>
        <w:t>3K82</w:t>
      </w:r>
      <w:ins w:id="326" w:author="Unknown Author" w:date="2016-11-03T14:44:00Z">
        <w:r>
          <w:rPr>
            <w:lang w:val="en-US"/>
          </w:rPr>
          <w:t>)</w:t>
        </w:r>
      </w:ins>
      <w:r>
        <w:rPr>
          <w:lang w:val="en-US"/>
        </w:rPr>
        <w:t>, response to the bias is symmetric, as for Tiam1, but smaller, with susceptibilities of 0.47 changes per kcal/mol (Cask) and 0.58 changes per kcal/mol (</w:t>
      </w:r>
      <w:ins w:id="327" w:author="Unknown Author" w:date="2016-11-03T14:44:00Z">
        <w:r>
          <w:rPr>
            <w:lang w:val="en-US"/>
          </w:rPr>
          <w:t>PSD95</w:t>
        </w:r>
      </w:ins>
      <w:del w:id="328" w:author="Unknown Author" w:date="2016-11-03T14:44:00Z">
        <w:r>
          <w:rPr>
            <w:lang w:val="en-US"/>
          </w:rPr>
          <w:delText>3K82</w:delText>
        </w:r>
      </w:del>
      <w:r>
        <w:rPr>
          <w:lang w:val="en-US"/>
        </w:rPr>
        <w:t>), respectively.</w:t>
      </w:r>
    </w:p>
    <w:p>
      <w:pPr>
        <w:pStyle w:val="Heading2"/>
        <w:numPr>
          <w:ilvl w:val="1"/>
          <w:numId w:val="2"/>
        </w:numPr>
        <w:ind w:left="720" w:right="47" w:hanging="360"/>
        <w:rPr>
          <w:lang w:val="en-US"/>
        </w:rPr>
      </w:pPr>
      <w:r>
        <w:rPr>
          <w:lang w:val="en-US"/>
        </w:rPr>
        <w:t>Application to Tiam1: designing specificity positions</w:t>
      </w:r>
    </w:p>
    <w:p>
      <w:pPr>
        <w:pStyle w:val="Normal"/>
        <w:spacing w:before="0" w:after="223"/>
        <w:ind w:left="-5" w:right="32" w:hanging="10"/>
        <w:rPr>
          <w:lang w:val="en-US"/>
        </w:rPr>
      </w:pPr>
      <w:r>
        <w:rPr>
          <w:lang w:val="en-US"/>
        </w:rPr>
        <w:t xml:space="preserve">As a second application, we </w:t>
      </w:r>
      <w:del w:id="329" w:author="Unknown Author" w:date="2016-11-03T14:56:00Z">
        <w:r>
          <w:rPr>
            <w:lang w:val="en-US"/>
          </w:rPr>
          <w:delText xml:space="preserve">have </w:delText>
        </w:r>
      </w:del>
      <w:r>
        <w:rPr>
          <w:lang w:val="en-US"/>
        </w:rPr>
        <w:t xml:space="preserve">redesigned four </w:t>
      </w:r>
      <w:ins w:id="330" w:author="Unknown Author" w:date="2016-11-03T14:56:00Z">
        <w:r>
          <w:rPr>
            <w:lang w:val="en-US"/>
          </w:rPr>
          <w:t xml:space="preserve">amino acid </w:t>
        </w:r>
      </w:ins>
      <w:r>
        <w:rPr>
          <w:lang w:val="en-US"/>
        </w:rPr>
        <w:t xml:space="preserve">positions in Tiam1 </w:t>
      </w:r>
      <w:del w:id="331" w:author="Unknown Author" w:date="2016-11-03T14:56:00Z">
        <w:r>
          <w:rPr>
            <w:lang w:val="en-US"/>
          </w:rPr>
          <w:delText xml:space="preserve">that are </w:delText>
        </w:r>
      </w:del>
      <w:r>
        <w:rPr>
          <w:lang w:val="en-US"/>
        </w:rPr>
        <w:t xml:space="preserve">known to contribute to its specific peptide binding. </w:t>
      </w:r>
      <w:ins w:id="332" w:author="Unknown Author" w:date="2016-11-03T14:57:00Z">
        <w:r>
          <w:rPr>
            <w:lang w:val="en-US"/>
          </w:rPr>
          <w:t>Experimentally, modifying these four positions (quadruple mutant or QM) altered the binding specificity so that it</w:t>
        </w:r>
      </w:ins>
      <w:del w:id="333" w:author="Unknown Author" w:date="2016-11-03T14:57:00Z">
        <w:r>
          <w:rPr>
            <w:lang w:val="en-US"/>
          </w:rPr>
          <w:delText>These positions were engineered experimentally to alter Tiam1 specificity, leading to a quadruple mutant that</w:delText>
        </w:r>
      </w:del>
      <w:r>
        <w:rPr>
          <w:lang w:val="en-US"/>
        </w:rPr>
        <w:t xml:space="preserve"> preferentially binds the Caspr4 peptide instead of the syndecan-1 (Sdc1) peptide [30</w:t>
      </w:r>
      <w:ins w:id="334" w:author="Unknown Author" w:date="2016-11-03T14:57:00Z">
        <w:r>
          <w:rPr>
            <w:lang w:val="en-US"/>
          </w:rPr>
          <w:t>,ref</w:t>
        </w:r>
      </w:ins>
      <w:r>
        <w:rPr>
          <w:lang w:val="en-US"/>
        </w:rPr>
        <w:t>]. The mutations were L911M, K912E, L915F, L920V. All single and two double mutants were also characterized experimentally. We denote the native sequence LKVV</w:t>
      </w:r>
      <w:ins w:id="335" w:author="Unknown Author" w:date="2016-11-03T14:58:00Z">
        <w:r>
          <w:rPr>
            <w:lang w:val="en-US"/>
          </w:rPr>
          <w:t xml:space="preserve"> and</w:t>
        </w:r>
      </w:ins>
      <w:del w:id="336" w:author="Unknown Author" w:date="2016-11-03T14:58:00Z">
        <w:r>
          <w:rPr>
            <w:lang w:val="en-US"/>
          </w:rPr>
          <w:delText>,</w:delText>
        </w:r>
      </w:del>
      <w:r>
        <w:rPr>
          <w:lang w:val="en-US"/>
        </w:rPr>
        <w:t xml:space="preserve"> the quadruple mutant MEFV, and similarly for other variants. All four positions but Lys912 are part of the conserved hydrophobic core. We did </w:t>
      </w:r>
      <w:del w:id="337" w:author="Unknown Author" w:date="2016-11-03T14:58:00Z">
        <w:r>
          <w:rPr>
            <w:lang w:val="en-US"/>
          </w:rPr>
          <w:delText>RE</w:delText>
        </w:r>
      </w:del>
      <w:ins w:id="338" w:author="Unknown Author" w:date="2016-11-03T14:58:00Z">
        <w:r>
          <w:rPr>
            <w:lang w:val="en-US"/>
          </w:rPr>
          <w:t xml:space="preserve">Replica Exchange </w:t>
        </w:r>
      </w:ins>
      <w:r>
        <w:rPr>
          <w:lang w:val="en-US"/>
        </w:rPr>
        <w:t xml:space="preserve">MC simulations where all four positions could mutate simultaneously, in the absence of a peptide ligand, and in the presence of either the Sdc1 or the Caspr4 peptide. </w:t>
      </w:r>
      <w:ins w:id="339" w:author="Unknown Author" w:date="2016-11-03T14:59:00Z">
        <w:r>
          <w:rPr>
            <w:lang w:val="en-US"/>
          </w:rPr>
          <w:t xml:space="preserve">Each position could mutate into all types except Gly, Pro. </w:t>
        </w:r>
      </w:ins>
      <w:r>
        <w:rPr>
          <w:lang w:val="en-US"/>
        </w:rPr>
        <w:t>We used Proteus model B’ = (</w:t>
      </w:r>
      <w:r>
        <w:rPr/>
        <w:t>ε</w:t>
      </w:r>
      <w:r>
        <w:rPr>
          <w:vertAlign w:val="subscript"/>
          <w:lang w:val="en-US"/>
        </w:rPr>
        <w:t>P</w:t>
      </w:r>
      <w:r>
        <w:rPr>
          <w:lang w:val="en-US"/>
        </w:rPr>
        <w:t xml:space="preserve"> =4, S2, </w:t>
      </w:r>
      <w:r>
        <w:rPr>
          <w:i/>
          <w:lang w:val="en-US"/>
        </w:rPr>
        <w:t>n</w:t>
      </w:r>
      <w:r>
        <w:rPr>
          <w:lang w:val="en-US"/>
        </w:rPr>
        <w:t xml:space="preserve">=2), which gave similarity scores (above) equivalent to model B but has a reduced tendency to bury polar sidechains, thanks to its lower dielectric constant. </w:t>
      </w:r>
      <w:ins w:id="340" w:author="Unknown Author" w:date="2016-11-03T15:00:00Z">
        <w:r>
          <w:rPr>
            <w:lang w:val="en-US"/>
          </w:rPr>
          <w:t xml:space="preserve">There is no bias energy term involved, only the MMGBSA energy function. </w:t>
        </w:r>
      </w:ins>
      <w:r>
        <w:rPr>
          <w:lang w:val="en-US"/>
        </w:rPr>
        <w:t>The CPD model was constructed either using either the wildtype or the quadruple mutant crystal structure for the backbone (PDB codes 4GVD and 4NXQ, respectively), shown in Fig. 9. The two structures were determined with the Sdc1 and Caspr4 ligands, respectively</w:t>
      </w:r>
      <w:del w:id="341" w:author="Unknown Author" w:date="2016-11-03T15:05:00Z">
        <w:r>
          <w:rPr>
            <w:lang w:val="en-US"/>
          </w:rPr>
          <w:delText xml:space="preserve">. </w:delText>
        </w:r>
      </w:del>
      <w:ins w:id="342" w:author="Unknown Author" w:date="2016-11-03T15:05:00Z">
        <w:r>
          <w:rPr>
            <w:lang w:val="en-US"/>
          </w:rPr>
          <w:t xml:space="preserve">; nevertheless, they are used here for both holo </w:t>
        </w:r>
      </w:ins>
      <w:ins w:id="343" w:author="Unknown Author" w:date="2016-11-03T15:05:00Z">
        <w:r>
          <w:rPr>
            <w:i/>
            <w:iCs/>
            <w:lang w:val="en-US"/>
          </w:rPr>
          <w:t>and apo</w:t>
        </w:r>
      </w:ins>
      <w:ins w:id="344" w:author="Unknown Author" w:date="2016-11-03T15:05:00Z">
        <w:r>
          <w:rPr>
            <w:lang w:val="en-US"/>
          </w:rPr>
          <w:t xml:space="preserve"> simulations. </w:t>
        </w:r>
      </w:ins>
      <w:r>
        <w:rPr>
          <w:lang w:val="en-US"/>
        </w:rPr>
        <w:t>The backbone rms deviation between them is 0.9</w:t>
      </w:r>
      <w:ins w:id="345" w:author="Unknown Author" w:date="2016-11-03T15:06:00Z">
        <w:r>
          <w:rPr>
            <w:lang w:val="en-US"/>
          </w:rPr>
          <w:t xml:space="preserve"> </w:t>
        </w:r>
      </w:ins>
      <w:r>
        <w:rPr>
          <w:lang w:val="en-US"/>
        </w:rPr>
        <w:t>Å</w:t>
      </w:r>
      <w:bookmarkStart w:id="1" w:name="_GoBack"/>
      <w:bookmarkEnd w:id="1"/>
      <w:r>
        <w:rPr>
          <w:lang w:val="en-US"/>
        </w:rPr>
        <w:t xml:space="preserve">; the main differences are in the flexible 850–857 loop near the peptide C-terminus and in helix </w:t>
      </w:r>
      <w:r>
        <w:rPr>
          <w:i/>
        </w:rPr>
        <w:t>α</w:t>
      </w:r>
      <w:r>
        <w:rPr>
          <w:vertAlign w:val="subscript"/>
          <w:lang w:val="en-US"/>
        </w:rPr>
        <w:t>2</w:t>
      </w:r>
      <w:r>
        <w:rPr>
          <w:lang w:val="en-US"/>
        </w:rPr>
        <w:t xml:space="preserve">, pushed slightly outwards in the mutant complex, to accomodate Phe at protein position 915 and at the peptide C-terminus (position 0: peptide positions are numbered backwards from its C-terminus, as is common for PDZ ligands). We expect that the mutant backbone model </w:t>
      </w:r>
      <w:ins w:id="346" w:author="Unknown Author" w:date="2016-11-03T15:07:00Z">
        <w:r>
          <w:rPr>
            <w:lang w:val="en-US"/>
          </w:rPr>
          <w:t xml:space="preserve">(4NXQ) </w:t>
        </w:r>
      </w:ins>
      <w:r>
        <w:rPr>
          <w:lang w:val="en-US"/>
        </w:rPr>
        <w:t xml:space="preserve">will better describe variants with Phe at position 915 and the wildtype backbone model </w:t>
      </w:r>
      <w:ins w:id="347" w:author="Unknown Author" w:date="2016-11-03T15:07:00Z">
        <w:r>
          <w:rPr>
            <w:lang w:val="en-US"/>
          </w:rPr>
          <w:t xml:space="preserve">(4GVD) </w:t>
        </w:r>
      </w:ins>
      <w:r>
        <w:rPr>
          <w:lang w:val="en-US"/>
        </w:rPr>
        <w:t>will better describe variants with a smaller 915 sidechain.</w:t>
      </w:r>
    </w:p>
    <w:p>
      <w:pPr>
        <w:pStyle w:val="Normal"/>
        <w:ind w:left="-15" w:right="32" w:firstLine="454"/>
        <w:rPr>
          <w:lang w:val="en-US"/>
        </w:rPr>
      </w:pPr>
      <w:r>
        <w:rPr>
          <w:lang w:val="en-US"/>
        </w:rPr>
        <w:t xml:space="preserve">Results are shown in Fig. 9 as sequence logos. For all systems, </w:t>
      </w:r>
      <w:del w:id="348" w:author="Unknown Author" w:date="2016-11-03T15:23:00Z">
        <w:r>
          <w:rPr>
            <w:lang w:val="en-US"/>
          </w:rPr>
          <w:delText>we sample</w:delText>
        </w:r>
      </w:del>
      <w:r>
        <w:rPr>
          <w:lang w:val="en-US"/>
        </w:rPr>
        <w:t xml:space="preserve"> </w:t>
      </w:r>
      <w:ins w:id="349" w:author="Unknown Author" w:date="2016-11-03T15:23:00Z">
        <w:r>
          <w:rPr>
            <w:lang w:val="en-US"/>
          </w:rPr>
          <w:t xml:space="preserve">the </w:t>
        </w:r>
      </w:ins>
      <w:r>
        <w:rPr>
          <w:lang w:val="en-US"/>
        </w:rPr>
        <w:t xml:space="preserve">native or native-like amino acid types </w:t>
      </w:r>
      <w:ins w:id="350" w:author="Unknown Author" w:date="2016-11-03T15:23:00Z">
        <w:r>
          <w:rPr>
            <w:lang w:val="en-US"/>
          </w:rPr>
          <w:t xml:space="preserve">were sampled </w:t>
        </w:r>
      </w:ins>
      <w:r>
        <w:rPr>
          <w:lang w:val="en-US"/>
        </w:rPr>
        <w:t xml:space="preserve">at all </w:t>
      </w:r>
      <w:ins w:id="351" w:author="Unknown Author" w:date="2016-11-03T15:24:00Z">
        <w:r>
          <w:rPr>
            <w:lang w:val="en-US"/>
          </w:rPr>
          <w:t xml:space="preserve">four </w:t>
        </w:r>
      </w:ins>
      <w:r>
        <w:rPr>
          <w:lang w:val="en-US"/>
        </w:rPr>
        <w:t>positions</w:t>
      </w:r>
      <w:del w:id="352" w:author="Unknown Author" w:date="2016-11-03T15:23:00Z">
        <w:r>
          <w:rPr>
            <w:lang w:val="en-US"/>
          </w:rPr>
          <w:delText>, whether we use the wildtype or mutant backbone structure</w:delText>
        </w:r>
      </w:del>
      <w:r>
        <w:rPr>
          <w:lang w:val="en-US"/>
        </w:rPr>
        <w:t xml:space="preserve">. For example, using the wildtype </w:t>
      </w:r>
      <w:ins w:id="353" w:author="Unknown Author" w:date="2016-11-03T15:24:00Z">
        <w:r>
          <w:rPr>
            <w:lang w:val="en-US"/>
          </w:rPr>
          <w:t xml:space="preserve">(holo) </w:t>
        </w:r>
      </w:ins>
      <w:r>
        <w:rPr>
          <w:lang w:val="en-US"/>
        </w:rPr>
        <w:t>backbone structure (4GVD), Leu911 is preserved in the apo simulations and changed to Ile or Val in the holo simulations</w:t>
      </w:r>
      <w:ins w:id="354" w:author="Unknown Author" w:date="2016-11-03T15:25:00Z">
        <w:r>
          <w:rPr>
            <w:lang w:val="en-US"/>
          </w:rPr>
          <w:t>.</w:t>
        </w:r>
      </w:ins>
      <w:del w:id="355" w:author="Unknown Author" w:date="2016-11-03T15:25:00Z">
        <w:r>
          <w:rPr>
            <w:lang w:val="en-US"/>
          </w:rPr>
          <w:delText>; u</w:delText>
        </w:r>
      </w:del>
      <w:ins w:id="356" w:author="Unknown Author" w:date="2016-11-03T15:25:00Z">
        <w:r>
          <w:rPr>
            <w:lang w:val="en-US"/>
          </w:rPr>
          <w:t xml:space="preserve"> U</w:t>
        </w:r>
      </w:ins>
      <w:r>
        <w:rPr>
          <w:lang w:val="en-US"/>
        </w:rPr>
        <w:t xml:space="preserve">sing the mutant backbone structure (4NXQ), the holo simulations sample Ile, Leu and Met. With the mutant backbone, the holo simulations sample somewhat different types at position 911 (Trp, Arg, Lys); all these types appear in low amounts at the corresponding position in the Pfam seed alignment. All the simulations sample mostly Arg, Lys, Gln and occasionally Glu at position 912, and mostly Leu and Val at position 920, similar to the </w:t>
      </w:r>
      <w:ins w:id="357" w:author="Unknown Author" w:date="2016-11-03T15:26:00Z">
        <w:r>
          <w:rPr>
            <w:lang w:val="en-US"/>
          </w:rPr>
          <w:t>wildtype sequence</w:t>
        </w:r>
      </w:ins>
      <w:del w:id="358" w:author="Unknown Author" w:date="2016-11-03T15:26:00Z">
        <w:r>
          <w:rPr>
            <w:lang w:val="en-US"/>
          </w:rPr>
          <w:delText>experimental types</w:delText>
        </w:r>
      </w:del>
      <w:r>
        <w:rPr>
          <w:lang w:val="en-US"/>
        </w:rPr>
        <w:t>. Not surprisingly, agreement with the wildtype sequence is better when we use the wildtype X</w:t>
      </w:r>
      <w:ins w:id="359" w:author="Unknown Author" w:date="2016-11-03T15:26:00Z">
        <w:r>
          <w:rPr>
            <w:lang w:val="en-US"/>
          </w:rPr>
          <w:t>-</w:t>
        </w:r>
      </w:ins>
      <w:r>
        <w:rPr>
          <w:lang w:val="en-US"/>
        </w:rPr>
        <w:t>ray structure; agreement with the mutant sequence is better when we use the mutant X</w:t>
      </w:r>
      <w:ins w:id="360" w:author="Unknown Author" w:date="2016-11-03T15:27:00Z">
        <w:r>
          <w:rPr>
            <w:lang w:val="en-US"/>
          </w:rPr>
          <w:t>-</w:t>
        </w:r>
      </w:ins>
      <w:r>
        <w:rPr>
          <w:lang w:val="en-US"/>
        </w:rPr>
        <w:t>ray structure.</w:t>
      </w:r>
    </w:p>
    <w:p>
      <w:pPr>
        <w:pStyle w:val="Normal"/>
        <w:ind w:left="-15" w:right="32" w:firstLine="454"/>
        <w:rPr>
          <w:lang w:val="en-US"/>
        </w:rPr>
      </w:pPr>
      <w:r>
        <w:rPr>
          <w:lang w:val="en-US"/>
        </w:rPr>
        <w:t>Recovery of the precise native and quadruple mutant sequences in the different states (apo</w:t>
      </w:r>
      <w:ins w:id="361" w:author="Unknown Author" w:date="2016-11-03T15:27:00Z">
        <w:r>
          <w:rPr>
            <w:lang w:val="en-US"/>
          </w:rPr>
          <w:t xml:space="preserve"> and</w:t>
        </w:r>
      </w:ins>
      <w:del w:id="362" w:author="Unknown Author" w:date="2016-11-03T15:27:00Z">
        <w:r>
          <w:rPr>
            <w:lang w:val="en-US"/>
          </w:rPr>
          <w:delText>,</w:delText>
        </w:r>
      </w:del>
      <w:r>
        <w:rPr>
          <w:lang w:val="en-US"/>
        </w:rPr>
        <w:t xml:space="preserve"> holo) is qualitative, not quantitative. Thus, using the wildtype backbone structure and in the apo state, the room temperature Monte Carlo replica recovers the wildtype sequence LKLL just 2 kcal/mol above the best sequence</w:t>
      </w:r>
      <w:ins w:id="363" w:author="Unknown Author" w:date="2016-11-03T15:31:00Z">
        <w:r>
          <w:rPr>
            <w:lang w:val="en-US"/>
          </w:rPr>
          <w:t>.</w:t>
        </w:r>
      </w:ins>
      <w:del w:id="364" w:author="Unknown Author" w:date="2016-11-03T15:31:00Z">
        <w:r>
          <w:rPr>
            <w:lang w:val="en-US"/>
          </w:rPr>
          <w:delText>;</w:delText>
        </w:r>
      </w:del>
      <w:r>
        <w:rPr>
          <w:lang w:val="en-US"/>
        </w:rPr>
        <w:t xml:space="preserve"> </w:t>
      </w:r>
      <w:del w:id="365" w:author="Unknown Author" w:date="2016-11-03T15:31:00Z">
        <w:r>
          <w:rPr>
            <w:lang w:val="en-US"/>
          </w:rPr>
          <w:delText>t</w:delText>
        </w:r>
      </w:del>
      <w:ins w:id="366" w:author="Unknown Author" w:date="2016-11-03T15:31:00Z">
        <w:r>
          <w:rPr>
            <w:lang w:val="en-US"/>
          </w:rPr>
          <w:t>T</w:t>
        </w:r>
      </w:ins>
      <w:r>
        <w:rPr>
          <w:lang w:val="en-US"/>
        </w:rPr>
        <w:t xml:space="preserve">he </w:t>
      </w:r>
      <w:ins w:id="367" w:author="Unknown Author" w:date="2016-11-03T15:31:00Z">
        <w:r>
          <w:rPr>
            <w:lang w:val="en-US"/>
          </w:rPr>
          <w:t>LKML</w:t>
        </w:r>
      </w:ins>
      <w:del w:id="368" w:author="Unknown Author" w:date="2016-11-03T15:31:00Z">
        <w:r>
          <w:rPr>
            <w:lang w:val="en-US"/>
          </w:rPr>
          <w:delText>close</w:delText>
        </w:r>
      </w:del>
      <w:r>
        <w:rPr>
          <w:lang w:val="en-US"/>
        </w:rPr>
        <w:t xml:space="preserve"> homolog </w:t>
      </w:r>
      <w:del w:id="369" w:author="Unknown Author" w:date="2016-11-03T15:31:00Z">
        <w:r>
          <w:rPr>
            <w:lang w:val="en-US"/>
          </w:rPr>
          <w:delText xml:space="preserve">LKML </w:delText>
        </w:r>
      </w:del>
      <w:del w:id="370" w:author="Unknown Author" w:date="2016-11-03T15:32:00Z">
        <w:r>
          <w:rPr>
            <w:lang w:val="en-US"/>
          </w:rPr>
          <w:delText>i</w:delText>
        </w:r>
      </w:del>
      <w:ins w:id="371" w:author="Unknown Author" w:date="2016-11-03T15:32:00Z">
        <w:r>
          <w:rPr>
            <w:lang w:val="en-US"/>
          </w:rPr>
          <w:t>wa</w:t>
        </w:r>
      </w:ins>
      <w:r>
        <w:rPr>
          <w:lang w:val="en-US"/>
        </w:rPr>
        <w:t xml:space="preserve">s the second best sequence overall, and the homologs IKLL and LKLV </w:t>
      </w:r>
      <w:del w:id="372" w:author="Unknown Author" w:date="2016-11-03T15:31:00Z">
        <w:r>
          <w:rPr>
            <w:lang w:val="en-US"/>
          </w:rPr>
          <w:delText>a</w:delText>
        </w:r>
      </w:del>
      <w:ins w:id="373" w:author="Unknown Author" w:date="2016-11-03T15:31:00Z">
        <w:r>
          <w:rPr>
            <w:lang w:val="en-US"/>
          </w:rPr>
          <w:t>we</w:t>
        </w:r>
      </w:ins>
      <w:r>
        <w:rPr>
          <w:lang w:val="en-US"/>
        </w:rPr>
        <w:t>re just 1–2 kcal/mol higher</w:t>
      </w:r>
      <w:ins w:id="374" w:author="Unknown Author" w:date="2016-11-03T15:32:00Z">
        <w:r>
          <w:rPr>
            <w:lang w:val="en-US"/>
          </w:rPr>
          <w:t xml:space="preserve"> in energy</w:t>
        </w:r>
      </w:ins>
      <w:r>
        <w:rPr>
          <w:lang w:val="en-US"/>
        </w:rPr>
        <w:t>. The mutant sequence MEFV d</w:t>
      </w:r>
      <w:ins w:id="375" w:author="Unknown Author" w:date="2016-11-03T15:32:00Z">
        <w:r>
          <w:rPr>
            <w:lang w:val="en-US"/>
          </w:rPr>
          <w:t>id</w:t>
        </w:r>
      </w:ins>
      <w:del w:id="376" w:author="Unknown Author" w:date="2016-11-03T15:32:00Z">
        <w:r>
          <w:rPr>
            <w:lang w:val="en-US"/>
          </w:rPr>
          <w:delText>oes</w:delText>
        </w:r>
      </w:del>
      <w:r>
        <w:rPr>
          <w:lang w:val="en-US"/>
        </w:rPr>
        <w:t xml:space="preserve"> not appear, nor d</w:t>
      </w:r>
      <w:ins w:id="377" w:author="Unknown Author" w:date="2016-11-03T15:33:00Z">
        <w:r>
          <w:rPr>
            <w:lang w:val="en-US"/>
          </w:rPr>
          <w:t>id</w:t>
        </w:r>
      </w:ins>
      <w:del w:id="378" w:author="Unknown Author" w:date="2016-11-03T15:33:00Z">
        <w:r>
          <w:rPr>
            <w:lang w:val="en-US"/>
          </w:rPr>
          <w:delText>o</w:delText>
        </w:r>
      </w:del>
      <w:r>
        <w:rPr>
          <w:lang w:val="en-US"/>
        </w:rPr>
        <w:t xml:space="preserve"> any close homologs, </w:t>
      </w:r>
      <w:ins w:id="379" w:author="Unknown Author" w:date="2016-11-03T15:33:00Z">
        <w:r>
          <w:rPr>
            <w:lang w:val="en-US"/>
          </w:rPr>
          <w:t xml:space="preserve">probably </w:t>
        </w:r>
      </w:ins>
      <w:r>
        <w:rPr>
          <w:lang w:val="en-US"/>
        </w:rPr>
        <w:t>because there is not space for a Phe sidechain at position 915 with this backbone</w:t>
      </w:r>
      <w:ins w:id="380" w:author="Unknown Author" w:date="2016-11-03T15:33:00Z">
        <w:r>
          <w:rPr>
            <w:lang w:val="en-US"/>
          </w:rPr>
          <w:t xml:space="preserve"> structure</w:t>
        </w:r>
      </w:ins>
      <w:r>
        <w:rPr>
          <w:lang w:val="en-US"/>
        </w:rPr>
        <w:t xml:space="preserve">. With the Sdc1 ligand, results are very similar, with </w:t>
      </w:r>
      <w:del w:id="381" w:author="Unknown Author" w:date="2016-11-03T15:35:00Z">
        <w:r>
          <w:rPr>
            <w:lang w:val="en-US"/>
          </w:rPr>
          <w:delText>MEFV unsampled and</w:delText>
        </w:r>
      </w:del>
      <w:ins w:id="382" w:author="Unknown Author" w:date="2016-11-03T15:35:00Z">
        <w:r>
          <w:rPr>
            <w:lang w:val="en-US"/>
          </w:rPr>
          <w:t>the</w:t>
        </w:r>
      </w:ins>
      <w:r>
        <w:rPr>
          <w:lang w:val="en-US"/>
        </w:rPr>
        <w:t xml:space="preserve"> LKLL, IKLL, VKLL, and MKLL </w:t>
      </w:r>
      <w:ins w:id="383" w:author="Unknown Author" w:date="2016-11-03T15:35:00Z">
        <w:r>
          <w:rPr>
            <w:lang w:val="en-US"/>
          </w:rPr>
          <w:t xml:space="preserve">sequences </w:t>
        </w:r>
      </w:ins>
      <w:r>
        <w:rPr>
          <w:lang w:val="en-US"/>
        </w:rPr>
        <w:t xml:space="preserve">all </w:t>
      </w:r>
      <w:ins w:id="384" w:author="Unknown Author" w:date="2016-11-03T15:35:00Z">
        <w:r>
          <w:rPr>
            <w:lang w:val="en-US"/>
          </w:rPr>
          <w:t xml:space="preserve">having energies </w:t>
        </w:r>
      </w:ins>
      <w:del w:id="385" w:author="Unknown Author" w:date="2016-11-03T15:36:00Z">
        <w:r>
          <w:rPr>
            <w:lang w:val="en-US"/>
          </w:rPr>
          <w:delText>within</w:delText>
        </w:r>
      </w:del>
      <w:ins w:id="386" w:author="Unknown Author" w:date="2016-11-03T15:36:00Z">
        <w:r>
          <w:rPr>
            <w:lang w:val="en-US"/>
          </w:rPr>
          <w:t>just</w:t>
        </w:r>
      </w:ins>
      <w:r>
        <w:rPr>
          <w:lang w:val="en-US"/>
        </w:rPr>
        <w:t xml:space="preserve"> 1–2 kcal/mol </w:t>
      </w:r>
      <w:del w:id="387" w:author="Unknown Author" w:date="2016-11-03T15:36:00Z">
        <w:r>
          <w:rPr>
            <w:lang w:val="en-US"/>
          </w:rPr>
          <w:delText>of</w:delText>
        </w:r>
      </w:del>
      <w:ins w:id="388" w:author="Unknown Author" w:date="2016-11-03T15:36:00Z">
        <w:r>
          <w:rPr>
            <w:lang w:val="en-US"/>
          </w:rPr>
          <w:t>above</w:t>
        </w:r>
      </w:ins>
      <w:r>
        <w:rPr>
          <w:lang w:val="en-US"/>
        </w:rPr>
        <w:t xml:space="preserve"> the best sequence</w:t>
      </w:r>
      <w:ins w:id="389" w:author="Unknown Author" w:date="2016-11-03T15:47:00Z">
        <w:r>
          <w:rPr>
            <w:lang w:val="en-US"/>
          </w:rPr>
          <w:t xml:space="preserve"> (KKLV)</w:t>
        </w:r>
      </w:ins>
      <w:r>
        <w:rPr>
          <w:lang w:val="en-US"/>
        </w:rPr>
        <w:t>. Notice that the MKLL:Sdc1 affinity is known experimentally, and is within 0.1 kcal/mol of the wildtype value [30]. Experimentally, the wildtype and mutant sequences have the same binding affinity for Caspr4, and stabilities just 2 kcal/mol apart, suggesting that both should be sampled. Instead, neither one is sampled; the closest homolog is IEAV (similar to MEFV), at +2 kcal/mol (relative to the best sequence). This is probably due to steric conflict between position 915 (L or F) and the Caspr4 Phe0 in this backbone geometry.</w:t>
      </w:r>
    </w:p>
    <w:p>
      <w:pPr>
        <w:pStyle w:val="Normal"/>
        <w:ind w:left="-15" w:right="32" w:firstLine="454"/>
        <w:rPr>
          <w:lang w:val="en-US"/>
        </w:rPr>
      </w:pPr>
      <w:r>
        <w:rPr>
          <w:lang w:val="en-US"/>
        </w:rPr>
        <w:t xml:space="preserve">Using the mutant backbone structure (4NXQ) and in the apo state, the room temperature Monte Carlo replica recovers the mutant MEFV at </w:t>
      </w:r>
      <w:ins w:id="390" w:author="Unknown Author" w:date="2016-11-03T15:48:00Z">
        <w:r>
          <w:rPr>
            <w:lang w:val="en-US"/>
          </w:rPr>
          <w:t xml:space="preserve">an energy of </w:t>
        </w:r>
      </w:ins>
      <w:r>
        <w:rPr>
          <w:lang w:val="en-US"/>
        </w:rPr>
        <w:t>+5 kcal/mol</w:t>
      </w:r>
      <w:ins w:id="391" w:author="Unknown Author" w:date="2016-11-03T15:54:00Z">
        <w:r>
          <w:rPr>
            <w:lang w:val="en-US"/>
          </w:rPr>
          <w:t xml:space="preserve"> (relative</w:t>
        </w:r>
      </w:ins>
      <w:ins w:id="392" w:author="Unknown Author" w:date="2016-11-03T15:48:00Z">
        <w:r>
          <w:rPr>
            <w:lang w:val="en-US"/>
          </w:rPr>
          <w:t xml:space="preserve"> to the best sequence</w:t>
        </w:r>
      </w:ins>
      <w:ins w:id="393" w:author="Unknown Author" w:date="2016-11-03T15:55:00Z">
        <w:r>
          <w:rPr>
            <w:lang w:val="en-US"/>
          </w:rPr>
          <w:t>)</w:t>
        </w:r>
      </w:ins>
      <w:ins w:id="394" w:author="Unknown Author" w:date="2016-11-03T15:49:00Z">
        <w:r>
          <w:rPr>
            <w:lang w:val="en-US"/>
          </w:rPr>
          <w:t>,</w:t>
        </w:r>
      </w:ins>
      <w:r>
        <w:rPr>
          <w:lang w:val="en-US"/>
        </w:rPr>
        <w:t xml:space="preserve"> and the wildtype LKLL at </w:t>
      </w:r>
      <w:ins w:id="395" w:author="Unknown Author" w:date="2016-11-03T15:49:00Z">
        <w:r>
          <w:rPr>
            <w:lang w:val="en-US"/>
          </w:rPr>
          <w:t xml:space="preserve">a slightly higher energy of </w:t>
        </w:r>
      </w:ins>
      <w:r>
        <w:rPr>
          <w:lang w:val="en-US"/>
        </w:rPr>
        <w:t xml:space="preserve">+7 kcal/mol. Both protein variants are stable experimentally; a slightly higher energy to produce LKLL seems reasonable, </w:t>
      </w:r>
      <w:ins w:id="396" w:author="Unknown Author" w:date="2016-11-03T15:50:00Z">
        <w:r>
          <w:rPr>
            <w:lang w:val="en-US"/>
          </w:rPr>
          <w:t>since the design simulation uses the mutant backbone structure, which presumably should favor MEFV.</w:t>
        </w:r>
      </w:ins>
      <w:del w:id="397" w:author="Unknown Author" w:date="2016-11-03T15:50:00Z">
        <w:r>
          <w:rPr>
            <w:lang w:val="en-US"/>
          </w:rPr>
          <w:delText>reflecting the energy to deform the wildtype backbone into the mutant conformation in presence of the wildtype sequence.</w:delText>
        </w:r>
      </w:del>
      <w:r>
        <w:rPr>
          <w:lang w:val="en-US"/>
        </w:rPr>
        <w:t xml:space="preserve"> With the Sdc1 ligand, MEFV appears at </w:t>
      </w:r>
      <w:ins w:id="398" w:author="Unknown Author" w:date="2016-11-03T15:51:00Z">
        <w:r>
          <w:rPr>
            <w:lang w:val="en-US"/>
          </w:rPr>
          <w:t xml:space="preserve">an energy of </w:t>
        </w:r>
      </w:ins>
      <w:r>
        <w:rPr>
          <w:lang w:val="en-US"/>
        </w:rPr>
        <w:t>+6 kcal/mol</w:t>
      </w:r>
      <w:ins w:id="399" w:author="Unknown Author" w:date="2016-11-03T15:51:00Z">
        <w:r>
          <w:rPr>
            <w:lang w:val="en-US"/>
          </w:rPr>
          <w:t>, compared to the best sequence</w:t>
        </w:r>
      </w:ins>
      <w:ins w:id="400" w:author="Unknown Author" w:date="2016-11-03T15:52:00Z">
        <w:r>
          <w:rPr>
            <w:lang w:val="en-US"/>
          </w:rPr>
          <w:t xml:space="preserve">. </w:t>
        </w:r>
      </w:ins>
      <w:del w:id="401" w:author="Unknown Author" w:date="2016-11-03T15:52:00Z">
        <w:r>
          <w:rPr>
            <w:lang w:val="en-US"/>
          </w:rPr>
          <w:delText xml:space="preserve"> while </w:delText>
        </w:r>
      </w:del>
      <w:ins w:id="402" w:author="Unknown Author" w:date="2016-11-03T15:57:00Z">
        <w:r>
          <w:rPr>
            <w:lang w:val="en-US"/>
          </w:rPr>
          <w:t xml:space="preserve"> which is </w:t>
        </w:r>
      </w:ins>
      <w:del w:id="403" w:author="Unknown Author" w:date="2016-11-03T15:52:00Z">
        <w:r>
          <w:rPr>
            <w:lang w:val="en-US"/>
          </w:rPr>
          <w:delText>t</w:delText>
        </w:r>
      </w:del>
      <w:r>
        <w:rPr>
          <w:lang w:val="en-US"/>
        </w:rPr>
        <w:t>he close wildtype homolog IKLV</w:t>
      </w:r>
      <w:ins w:id="404" w:author="Unknown Author" w:date="2016-11-03T15:57:00Z">
        <w:r>
          <w:rPr>
            <w:lang w:val="en-US"/>
          </w:rPr>
          <w:t>.</w:t>
        </w:r>
      </w:ins>
      <w:del w:id="405" w:author="Unknown Author" w:date="2016-11-03T15:57:00Z">
        <w:r>
          <w:rPr>
            <w:lang w:val="en-US"/>
          </w:rPr>
          <w:delText xml:space="preserve"> is the best sequence overall and</w:delText>
        </w:r>
      </w:del>
      <w:r>
        <w:rPr>
          <w:lang w:val="en-US"/>
        </w:rPr>
        <w:t xml:space="preserve"> VKVL is just 3 kcal/mol higher. With the Caspr4 ligand, the mutant sequence appears at </w:t>
      </w:r>
      <w:ins w:id="406" w:author="Unknown Author" w:date="2016-11-03T15:52:00Z">
        <w:r>
          <w:rPr>
            <w:lang w:val="en-US"/>
          </w:rPr>
          <w:t>an energy of</w:t>
        </w:r>
      </w:ins>
      <w:ins w:id="407" w:author="Unknown Author" w:date="2016-11-03T15:53:00Z">
        <w:r>
          <w:rPr>
            <w:lang w:val="en-US"/>
          </w:rPr>
          <w:t xml:space="preserve"> </w:t>
        </w:r>
      </w:ins>
      <w:r>
        <w:rPr>
          <w:lang w:val="en-US"/>
        </w:rPr>
        <w:t>+7 kcal/mol</w:t>
      </w:r>
      <w:ins w:id="408" w:author="Unknown Author" w:date="2016-11-03T15:53:00Z">
        <w:r>
          <w:rPr>
            <w:lang w:val="en-US"/>
          </w:rPr>
          <w:t>, compared to the best sequence TKMV</w:t>
        </w:r>
      </w:ins>
      <w:r>
        <w:rPr>
          <w:lang w:val="en-US"/>
        </w:rPr>
        <w:t>; its homologs MQMV and MEMV appear at +5 kcal/mol; the wildtype LKLL and its close homologs do not appear</w:t>
      </w:r>
      <w:ins w:id="409" w:author="Unknown Author" w:date="2016-11-03T15:53:00Z">
        <w:r>
          <w:rPr>
            <w:lang w:val="en-US"/>
          </w:rPr>
          <w:t xml:space="preserve"> (indicating poorer energies)</w:t>
        </w:r>
      </w:ins>
      <w:r>
        <w:rPr>
          <w:lang w:val="en-US"/>
        </w:rPr>
        <w:t xml:space="preserve">, </w:t>
      </w:r>
      <w:del w:id="410" w:author="Unknown Author" w:date="2016-11-03T15:58:00Z">
        <w:r>
          <w:rPr>
            <w:lang w:val="en-US"/>
          </w:rPr>
          <w:delText>and</w:delText>
        </w:r>
      </w:del>
      <w:ins w:id="411" w:author="Unknown Author" w:date="2016-11-03T15:58:00Z">
        <w:r>
          <w:rPr>
            <w:lang w:val="en-US"/>
          </w:rPr>
          <w:t>while</w:t>
        </w:r>
      </w:ins>
      <w:r>
        <w:rPr>
          <w:lang w:val="en-US"/>
        </w:rPr>
        <w:t xml:space="preserve"> MAFI is the second best sequence overall.</w:t>
      </w:r>
    </w:p>
    <w:p>
      <w:pPr>
        <w:pStyle w:val="Normal"/>
        <w:ind w:left="-15" w:right="32" w:firstLine="454"/>
        <w:rPr>
          <w:lang w:val="en-US"/>
        </w:rPr>
      </w:pPr>
      <w:r>
        <w:rPr>
          <w:lang w:val="en-US"/>
        </w:rPr>
        <w:t xml:space="preserve">A more detailed comparison is possible with the binding affinities of the experimentally characterized mutants [30]. The experiments show that (1) affinity changes associated with each position are roughly independent of the other positions (coupling free energies of 0.4 kcal/mol or less between positions); (2) homologous changes to Leu911, Leu915, and Val920 have a very small effect on the affinity; (3) changing Lys912 to Glu reduces binding by about 0.5–1 kcal/mol (for both peptides, </w:t>
      </w:r>
      <w:del w:id="412" w:author="Unknown Author" w:date="2016-11-03T16:30:00Z">
        <w:r>
          <w:rPr>
            <w:lang w:val="en-US"/>
          </w:rPr>
          <w:delText>proba</w:delText>
        </w:r>
      </w:del>
      <w:ins w:id="413" w:author="Unknown Author" w:date="2016-11-03T16:30:00Z">
        <w:r>
          <w:rPr>
            <w:lang w:val="en-US"/>
          </w:rPr>
          <w:t>possi</w:t>
        </w:r>
      </w:ins>
      <w:r>
        <w:rPr>
          <w:lang w:val="en-US"/>
        </w:rPr>
        <w:t xml:space="preserve">bly due to lost interactions with the Lys methylenes); (4) changing Leu920 to Phe affects binding differently depending on the 912 type and the peptide. These properties are mostly reproduced by our simulations. With the wildtype backbone model, considering sequences of the form NKNN (where N ∈ {I,L,V,M}), the mean apo and Sdc1-bound energies are 0.9±0.6 and 1.1±0.5 kcal/mol, respectively, </w:t>
      </w:r>
      <w:del w:id="414" w:author="Unknown Author" w:date="2016-11-03T16:29:00Z">
        <w:r>
          <w:rPr>
            <w:lang w:val="en-US"/>
          </w:rPr>
          <w:delText>for</w:delText>
        </w:r>
      </w:del>
      <w:ins w:id="415" w:author="Unknown Author" w:date="2016-11-03T16:29:00Z">
        <w:r>
          <w:rPr>
            <w:lang w:val="en-US"/>
          </w:rPr>
          <w:t>which corresponds to</w:t>
        </w:r>
      </w:ins>
      <w:r>
        <w:rPr>
          <w:lang w:val="en-US"/>
        </w:rPr>
        <w:t xml:space="preserve"> a mean affinity of 0.2±0.8 kcal/mol (relative to IKLL, taken as a reference): mutations </w:t>
      </w:r>
      <w:ins w:id="416" w:author="Unknown Author" w:date="2016-11-03T16:27:00Z">
        <w:r>
          <w:rPr>
            <w:lang w:val="en-US"/>
          </w:rPr>
          <w:t>between the amino acid types I</w:t>
        </w:r>
      </w:ins>
      <w:ins w:id="417" w:author="Unknown Author" w:date="2016-11-03T16:28:00Z">
        <w:r>
          <w:rPr>
            <w:lang w:val="en-US"/>
          </w:rPr>
          <w:t xml:space="preserve">, L, V, and M (N to N' mutations) </w:t>
        </w:r>
      </w:ins>
      <w:del w:id="418" w:author="Unknown Author" w:date="2016-11-03T16:28:00Z">
        <w:r>
          <w:rPr>
            <w:lang w:val="en-US"/>
          </w:rPr>
          <w:delText xml:space="preserve">within the ILVM </w:delText>
        </w:r>
      </w:del>
      <w:del w:id="419" w:author="Unknown Author" w:date="2016-11-03T16:27:00Z">
        <w:r>
          <w:rPr>
            <w:lang w:val="en-US"/>
          </w:rPr>
          <w:delText>class</w:delText>
        </w:r>
      </w:del>
      <w:r>
        <w:rPr>
          <w:lang w:val="en-US"/>
        </w:rPr>
        <w:t xml:space="preserve"> change the Sdc1 affinity very little, consistent with experiment. </w:t>
      </w:r>
      <w:del w:id="420" w:author="Unknown Author" w:date="2016-11-03T16:29:00Z">
        <w:r>
          <w:rPr>
            <w:lang w:val="en-US"/>
          </w:rPr>
          <w:delText>We</w:delText>
        </w:r>
      </w:del>
      <w:ins w:id="421" w:author="Unknown Author" w:date="2016-11-03T16:31:00Z">
        <w:r>
          <w:rPr>
            <w:lang w:val="en-US"/>
          </w:rPr>
          <w:t>Comparing t</w:t>
        </w:r>
      </w:ins>
      <w:ins w:id="422" w:author="Unknown Author" w:date="2016-11-03T16:29:00Z">
        <w:r>
          <w:rPr>
            <w:lang w:val="en-US"/>
          </w:rPr>
          <w:t>he apo and holo energies sampled in our design simulations</w:t>
        </w:r>
      </w:ins>
      <w:ins w:id="423" w:author="Unknown Author" w:date="2016-11-03T16:31:00Z">
        <w:r>
          <w:rPr>
            <w:lang w:val="en-US"/>
          </w:rPr>
          <w:t>, we</w:t>
        </w:r>
      </w:ins>
      <w:r>
        <w:rPr>
          <w:lang w:val="en-US"/>
        </w:rPr>
        <w:t xml:space="preserve"> predict that NKNN → NENN mutations lead to affinity changes of +0.75 kcal/mol for both peptides, compared to 0.94 kcal/mol (Sdc1) and 0.55 kcal/mol (Caspr4) experimentally. </w:t>
      </w:r>
      <w:del w:id="424" w:author="Unknown Author" w:date="2016-11-03T16:31:00Z">
        <w:r>
          <w:rPr>
            <w:lang w:val="en-US"/>
          </w:rPr>
          <w:delText>W</w:delText>
        </w:r>
      </w:del>
      <w:ins w:id="425" w:author="Unknown Author" w:date="2016-11-03T16:31:00Z">
        <w:r>
          <w:rPr>
            <w:lang w:val="en-US"/>
          </w:rPr>
          <w:t>Similarly, w</w:t>
        </w:r>
      </w:ins>
      <w:r>
        <w:rPr>
          <w:lang w:val="en-US"/>
        </w:rPr>
        <w:t xml:space="preserve">e predict that NKNN → NKFN mutations reduce the affinity by 0.5 kcal/mol for both peptides, compared to 1.2 and 0.8 kcal/mol experimentally. Only for NENN → NEFN mutations do we see larger errors: we predict a 0.5 kcal/mol affinity loss for Sdc1 (vs. no loss experimentally) and a 0.9 kcal/mol loss for Caspr4 (vs. a 0.5 kcal/mol </w:t>
      </w:r>
      <w:r>
        <w:rPr>
          <w:i/>
          <w:lang w:val="en-US"/>
        </w:rPr>
        <w:t xml:space="preserve">gain </w:t>
      </w:r>
      <w:r>
        <w:rPr>
          <w:lang w:val="en-US"/>
        </w:rPr>
        <w:t>experimentally). Specificity changes are predicted to be small, in qualitative agreement with experiment. For example the MKFV → MEFV mutation favors Caspr4, relative to Sdc1, by 0.2 kcal/mol, compared to 0.5 kcal/mol experimentally for the homologous LKLL → LELL mutation.</w:t>
      </w:r>
    </w:p>
    <w:p>
      <w:pPr>
        <w:pStyle w:val="Normal"/>
        <w:spacing w:before="0" w:after="571"/>
        <w:ind w:left="-15" w:right="32" w:firstLine="454"/>
        <w:rPr>
          <w:lang w:val="en-US"/>
        </w:rPr>
      </w:pPr>
      <w:r>
        <w:rPr>
          <w:lang w:val="en-US"/>
        </w:rPr>
        <w:t>The simulations also give information on the correlations between the four mutating positions, illustrated by covariance plots between positions 911 and 912 in Fig. 9. We see that position 911 is more diverse in the apo than the holo state, while 912 is not very sensitive to the peptide. The predicted pairwise correlations between all four protein positions are weak, so that the covariance plots mostly exhibit horizontal and vertical lines or bands, without noticeable “diagonal” structure. This agrees with the experimental affinities of the single, double, and quadruple mutants, where the affinity changes associated with each point mutation are roughly independent of the other positions [30].</w:t>
      </w:r>
    </w:p>
    <w:p>
      <w:pPr>
        <w:pStyle w:val="Heading1"/>
        <w:numPr>
          <w:ilvl w:val="0"/>
          <w:numId w:val="2"/>
        </w:numPr>
        <w:spacing w:before="0" w:after="153"/>
        <w:ind w:left="566" w:right="0" w:hanging="360"/>
        <w:rPr/>
      </w:pPr>
      <w:r>
        <w:rPr/>
        <w:t>Discussion</w:t>
      </w:r>
    </w:p>
    <w:p>
      <w:pPr>
        <w:pStyle w:val="Normal"/>
        <w:ind w:left="-5" w:right="32" w:hanging="10"/>
        <w:rPr>
          <w:lang w:val="en-US"/>
        </w:rPr>
      </w:pPr>
      <w:del w:id="426" w:author="Unknown Author" w:date="2016-11-06T17:56:00Z">
        <w:r>
          <w:rPr>
            <w:lang w:val="en-US"/>
          </w:rPr>
          <w:delText xml:space="preserve">We have examined several parameterizations of a simple CPD model for PDZ design, suitable for high throughput design applications, implemented in the Proteus software. We tested two sets of atomic surface energy parameters and two protein dielectric constants, and we optimized the amino acid chemical potentials, or reference energies for each case. We introduced a more refined description of the unfolded state than previously, where the burial of each position in the folded state is taken into account, where experimental homologs are carefully chosen to define protein composition, and where the reference energy optimization has a clear basis in statistical inference. For the folded state, we use a high quality protein force field and Generalized Born solvent model. The rotamer approximation is alleviated through a short minimization of sidechain pairs during the energy matrix calculation. The energy function and rotamer description have been extensively tested in the past for protein-ligand design [64, 65]. They gave very good performance for sidechain reconstruction tests [47] (comparable to the popular Scwrl4 program [46]) and good performance for a large set of protein acid/base constants [66] (superior to the Rosetta software [67], despite extensive </w:delText>
        </w:r>
      </w:del>
      <w:del w:id="427" w:author="Unknown Author" w:date="2016-11-06T17:56:00Z">
        <w:r>
          <w:rPr>
            <w:i/>
            <w:lang w:val="en-US"/>
          </w:rPr>
          <w:delText xml:space="preserve">ad hoc </w:delText>
        </w:r>
      </w:del>
      <w:del w:id="428" w:author="Unknown Author" w:date="2016-11-06T17:56:00Z">
        <w:r>
          <w:rPr>
            <w:lang w:val="en-US"/>
          </w:rPr>
          <w:delText>parameter tuning). We also benefit from a powerful and efficient Replica Exchange Monte Carlo sampling method [50], using over a half billion steps per simulation (per replica). Encouragingly, performance levels were fairly robust across model parameterizations.</w:delText>
        </w:r>
      </w:del>
    </w:p>
    <w:p>
      <w:pPr>
        <w:pStyle w:val="Normal"/>
        <w:ind w:left="-15" w:right="32" w:firstLine="454"/>
        <w:rPr>
          <w:lang w:val="en-US"/>
        </w:rPr>
      </w:pPr>
      <w:del w:id="429" w:author="Unknown Author" w:date="2016-11-06T17:56:00Z">
        <w:r>
          <w:rPr>
            <w:lang w:val="en-US"/>
          </w:rPr>
          <w:delText xml:space="preserve">The model has several limitations, most of which are widespread in CPD implementations and applications. One is the use of a fixed protein backbone. For whole protein design, this is partly counterbalanced by designing two or more PDZ structures; for example, pooling the designed Tiam1 and Cask sequences gives a mean sequence entropy comparable to the experimental Pfam set. A second limitation is the discrete rotamer approximation, which requires some adaptation of the energy function to avoid exaggerated steric clashes; the method used here is the residue-pair minimization method mentioned above [26, 68]. A third limitation is the use of a pairwise additive energy function, which has the form of a sum over pairs of residues. In particular, the dielectric environment of each pair is assumed here to be native-like (NEA approximation). Nevertheless, the method gave good results for a large acid/base benchmark, a problem that is very sensitive to the electrostatic treatment [66]. A fourth limitation of our model is the need, for optimal results, to parameterize the reference energies specifically for a given set of proteins. However, this step is well-automated and highly parallel. A fifth limitation is the use of protein stability as the sole design criterion, without explicitly accounting for fold specificity, protection against aggregation, or functional considerations like ligand binding or binding of other domains within the PDZ protein itself. We note, however, that the Superfamily tests did not lead to any fold misassignments (sequences that prefer another SCOP fold), and functional criteria can be introduced in an </w:delText>
        </w:r>
      </w:del>
      <w:del w:id="430" w:author="Unknown Author" w:date="2016-11-06T17:56:00Z">
        <w:r>
          <w:rPr>
            <w:i/>
            <w:lang w:val="en-US"/>
          </w:rPr>
          <w:delText>ad hoc way</w:delText>
        </w:r>
      </w:del>
      <w:del w:id="431" w:author="Unknown Author" w:date="2016-11-06T17:56:00Z">
        <w:r>
          <w:rPr>
            <w:lang w:val="en-US"/>
          </w:rPr>
          <w:delText>; for example the sequences tested by MD were designed with their peptide binding residues not allowed to mutate.</w:delText>
        </w:r>
      </w:del>
    </w:p>
    <w:p>
      <w:pPr>
        <w:pStyle w:val="Normal"/>
        <w:ind w:left="-15" w:right="32" w:firstLine="454"/>
        <w:rPr>
          <w:lang w:val="en-US"/>
        </w:rPr>
      </w:pPr>
      <w:del w:id="432" w:author="Unknown Author" w:date="2016-11-06T17:56:00Z">
        <w:r>
          <w:rPr>
            <w:lang w:val="en-US"/>
          </w:rPr>
          <w:delText>Designed sequences were extensively compared to experiment, through fold recognition tests, similarity calculations, and entropy calculations. Sequences were also compared to ones designed with the Rosetta software (using default parameters), which has itself been extensively tested. Similarity to Pfam sequences was mostly comparable to the similarity between the Pfam sequences themselves. For the specificity positions in Tiam1, comparison to experimental affinities was possible for some cases, yielding free energy errors on the order of 1 kcal/mol in most cases. Another attractive route for testing is through high level MD simulations and free energy calculations. Here, a handful of designed sequences were tested in rather long MD simulations, suggesting that three (of ten simulated) are stable over 250–500 ns timescales or more (despite the weak wildtype stability). Direct experimental testing of our designed sequences remains to be done, both for the full protein designs and for the Tiam1 specificity positions.</w:delText>
        </w:r>
      </w:del>
    </w:p>
    <w:p>
      <w:pPr>
        <w:pStyle w:val="Normal"/>
        <w:spacing w:before="0" w:after="31"/>
        <w:ind w:left="-15" w:right="32" w:firstLine="454"/>
        <w:rPr>
          <w:lang w:val="en-US"/>
        </w:rPr>
      </w:pPr>
      <w:del w:id="433" w:author="Unknown Author" w:date="2016-11-06T17:56:00Z">
        <w:r>
          <w:rPr>
            <w:lang w:val="en-US"/>
          </w:rPr>
          <w:delText>In terms of sequence and conformational sampling, several improvements could be introduced in future work. While REMC is a powerful sampling method, there are cases where the global energy minimum state is required; for this, aggressive heuristic optimization approaches exist or are under development, which can be applied to full protein design. We also illustrated the use of a bias potential to explore a particular region of sequence space (the Pfam vicinity). Multibackbone design is also possible with Proteus, thanks to a novel, non-heuristic hybrid Monte Carlo method that preserves Boltzmann sampling [69]. In principle, hybrid Monte Carlo can also be extended to the problem of designing ligand binding specificity, as in the Tiam1:peptide problem above.</w:delText>
        </w:r>
      </w:del>
    </w:p>
    <w:p>
      <w:pPr>
        <w:pStyle w:val="Normal"/>
        <w:ind w:left="-15" w:right="32" w:firstLine="454"/>
        <w:rPr>
          <w:lang w:val="en-US"/>
        </w:rPr>
      </w:pPr>
      <w:del w:id="434" w:author="Unknown Author" w:date="2016-11-06T17:56:00Z">
        <w:r>
          <w:rPr>
            <w:lang w:val="en-US"/>
          </w:rPr>
          <w:delText>Our energy function is mostly physics-based, although the reference energies and some parameterization aspects are empirical. Thus, it has a certain transferability to a range of molecule types, such as RNA and nonnatural amino acids (considered in an earlier protein-ligand design study [65]). It can benefit rapidly from ongoing improvements in protein force fields and solvation models. Thus, we have implemented an improved model for hydrophobic solvation, which is faster and more accurate than our current surface area energy term (manuscript in preparation). A main approximation in our solvation model (and most CPD variants) is the use of a pairwise-additive approximation of the full energy function. This approximation can now be removed in principle, thanks to a recent implementation (manuscript in preparation) of a more exact Generalized Born calculation, whose efficiency is not much reduced compared to the pairwise approximation [70]. Finally, although our unfolded model is more refined here than previously, singlepostion design of Tiam1 showed evidence of some systematic error, so that further work is needed. It may be necessary to relax the intra-group constraints towards the end of the reference energy optimization and/or target smaller numbers of mutating positions, instead of one half of the protein at a time.</w:delText>
        </w:r>
      </w:del>
    </w:p>
    <w:p>
      <w:pPr>
        <w:pStyle w:val="Normal"/>
        <w:ind w:left="-5" w:right="32" w:hanging="10"/>
        <w:rPr>
          <w:lang w:val="en-US"/>
        </w:rPr>
      </w:pPr>
      <w:del w:id="435" w:author="Unknown Author" w:date="2016-11-06T17:56:00Z">
        <w:r>
          <w:rPr>
            <w:lang w:val="en-US"/>
          </w:rPr>
          <w:delText>The model was used for two applications. Hydrophobic “titration” of four PDZ domains illustrates a novel way to characterize protein designability. The cost or availability of hydrophobic sidechain types is modelled through a bias energy term that is gradually varied. One result is the mean overall hydrophobic “susceptibility”, the number of type changes per kcal/mol and per position, which differs by a factor of two between Tiam1 and 2BYG (DLG2), with intermediate values for Cask and 3K82 (PSD95). Redesign of four specificity positions in Tiam1 allowed us to test the design model in a different way, revealing some of the limitations of fixed backbone design, but also giving semi-quantitative agreement with available binding free energies. This agreement suggests that some of the new, predicted mutations could be of interest and provide new specificity properties. They remain to be studied further and tested experimentally.</w:delText>
        </w:r>
      </w:del>
    </w:p>
    <w:p>
      <w:pPr>
        <w:pStyle w:val="Normal"/>
        <w:ind w:left="-5" w:right="32" w:hanging="10"/>
        <w:rPr/>
      </w:pPr>
      <w:r>
        <w:rPr/>
      </w:r>
    </w:p>
    <w:p>
      <w:pPr>
        <w:pStyle w:val="Normal"/>
        <w:spacing w:before="0" w:after="529"/>
        <w:ind w:left="-15" w:right="32" w:firstLine="454"/>
        <w:rPr>
          <w:rFonts w:ascii="INFCTQ+CMR12" w:hAnsi="INFCTQ+CMR12"/>
          <w:sz w:val="24"/>
        </w:rPr>
      </w:pPr>
      <w:ins w:id="436" w:author="Unknown Author" w:date="2016-11-06T17:56:00Z">
        <w:r>
          <w:rPr>
            <w:rFonts w:ascii="INFCTQ+CMR12" w:hAnsi="INFCTQ+CMR12"/>
            <w:sz w:val="24"/>
          </w:rPr>
          <w:t>We have examined several parameterizations of a simple CPD model for PDZ design, suitable for high throughput design applications, implemented in the Proteus software. For the folded state representation, we use a high quality protein force field and Generalized Born solvent model. We tested two sets of atomic surface energy parameters s</w:t>
        </w:r>
      </w:ins>
      <w:ins w:id="437" w:author="Unknown Author" w:date="2016-11-06T17:56:00Z">
        <w:r>
          <w:rPr>
            <w:rFonts w:ascii="PIAGHJ+CMMI8" w:hAnsi="PIAGHJ+CMMI8"/>
            <w:sz w:val="16"/>
          </w:rPr>
          <w:t xml:space="preserve">i </w:t>
        </w:r>
      </w:ins>
      <w:ins w:id="438" w:author="Unknown Author" w:date="2016-11-06T17:56:00Z">
        <w:r>
          <w:rPr>
            <w:rFonts w:ascii="INFCTQ+CMR12" w:hAnsi="INFCTQ+CMR12"/>
            <w:sz w:val="24"/>
          </w:rPr>
          <w:t>and two protein dielectric constants e</w:t>
        </w:r>
      </w:ins>
      <w:ins w:id="439" w:author="Unknown Author" w:date="2016-11-06T17:56:00Z">
        <w:r>
          <w:rPr>
            <w:rFonts w:ascii="PIAGHJ+CMMI8" w:hAnsi="PIAGHJ+CMMI8"/>
            <w:sz w:val="16"/>
          </w:rPr>
          <w:t xml:space="preserve">P </w:t>
        </w:r>
      </w:ins>
      <w:ins w:id="440" w:author="Unknown Author" w:date="2016-11-06T17:56:00Z">
        <w:r>
          <w:rPr>
            <w:rFonts w:ascii="INFCTQ+CMR12" w:hAnsi="INFCTQ+CMR12"/>
            <w:sz w:val="24"/>
          </w:rPr>
          <w:t>; these quantities characterize the solvent model and are the main empirical parameters in the folded state energy function. We use a specific set of X-ray structures for our test proteins, with a specific conformation for each protein's backbone. For the sidechains, we use a simple, discrete rotamer library; the discrete rotamer approximation is alleviated through a short minimization of each sidechain pair during the energy matrix calculation. Both the energy function and the rotamer description have been extensively tested, giving very good performance for sidechain reconstruction</w:t>
        </w:r>
      </w:ins>
      <w:ins w:id="441" w:author="Unknown Author" w:date="2016-11-07T09:15:00Z">
        <w:r>
          <w:rPr>
            <w:rFonts w:ascii="INFCTQ+CMR12" w:hAnsi="INFCTQ+CMR12"/>
            <w:sz w:val="24"/>
          </w:rPr>
          <w:t xml:space="preserve"> tests [47] (comparable to the popular Scwrl4 program [46]) and good performance for a large set of protein acid/base constants [66] (superior to the Rosetta software [67], despite its extensive </w:t>
        </w:r>
      </w:ins>
      <w:ins w:id="442" w:author="Unknown Author" w:date="2016-11-07T09:15:00Z">
        <w:r>
          <w:rPr>
            <w:rFonts w:ascii="SODPIK+CMTI12" w:hAnsi="SODPIK+CMTI12"/>
            <w:sz w:val="24"/>
          </w:rPr>
          <w:t xml:space="preserve">ad hoc </w:t>
        </w:r>
      </w:ins>
      <w:ins w:id="443" w:author="Unknown Author" w:date="2016-11-07T09:15:00Z">
        <w:r>
          <w:rPr>
            <w:rFonts w:ascii="INFCTQ+CMR12" w:hAnsi="INFCTQ+CMR12"/>
            <w:sz w:val="24"/>
          </w:rPr>
          <w:t xml:space="preserve">parameter tuning). </w:t>
        </w:r>
      </w:ins>
    </w:p>
    <w:p>
      <w:pPr>
        <w:pStyle w:val="Normal"/>
        <w:spacing w:before="0" w:after="529"/>
        <w:ind w:left="-15" w:right="32" w:firstLine="454"/>
        <w:rPr>
          <w:rFonts w:ascii="INFCTQ+CMR12" w:hAnsi="INFCTQ+CMR12"/>
          <w:sz w:val="24"/>
        </w:rPr>
      </w:pPr>
      <w:ins w:id="444" w:author="Unknown Author" w:date="2016-11-07T09:15:00Z">
        <w:r>
          <w:rPr>
            <w:rFonts w:ascii="INFCTQ+CMR12" w:hAnsi="INFCTQ+CMR12"/>
            <w:sz w:val="24"/>
          </w:rPr>
          <w:t xml:space="preserve">For the unfolded state representation, we use a simple, implicit model, characterized by a set of empirical, amino acid chemical potentials or reference energies. These energies are chosen by a likelihood maximization procedure, formulated here, in order to reproduce the amino acid composition of carefully selected natural homologs. The unfolded state description is more refined than previously [68], since distinct reference energy values are used for amino acid positions that are buried or exposed in the </w:t>
        </w:r>
      </w:ins>
      <w:ins w:id="445" w:author="Unknown Author" w:date="2016-11-07T09:15:00Z">
        <w:r>
          <w:rPr>
            <w:rFonts w:ascii="SODPIK+CMTI12" w:hAnsi="SODPIK+CMTI12"/>
            <w:sz w:val="24"/>
          </w:rPr>
          <w:t xml:space="preserve">folded </w:t>
        </w:r>
      </w:ins>
      <w:ins w:id="446" w:author="Unknown Author" w:date="2016-11-07T09:15:00Z">
        <w:r>
          <w:rPr>
            <w:rFonts w:ascii="INFCTQ+CMR12" w:hAnsi="INFCTQ+CMR12"/>
            <w:sz w:val="24"/>
          </w:rPr>
          <w:t>state. This method hypothesizes that there is residual structure in the unfolded state, with some positions more buried than others. Furthermore, it should make the parameterization more robust and less sensitive to the size and structure of the natural homologs used to define the target amino acid compositions, because the amino acid frequencies of exposed and buried regions are averaged separately. Although this doubles, in principle, the number of adjustable reference energies, we reduced this number by introducing amino acid similarity classes, with one adjustable reference energy per class. To optimize the reference energies, we did design calculations for each test protein (apo state) where half of the amino positions could mutate at a time (excluding Gly and Pro), with distinct simulations for each half. This way, during parameter optimization, a mutating position was always surrounded by an environment at least 50% identical to the wildtype sequence. The design calculations relied on a powerful and efficient Replica Exchange Monte Carlo exploration method, using over a half billion steps per simulation (per replica), and producing thousands of designed sequences in a single simulation. Overall, reference energy values were optimized with two different sets of natural homologs as targets (</w:t>
        </w:r>
      </w:ins>
      <w:ins w:id="447" w:author="Unknown Author" w:date="2016-11-07T09:15:00Z">
        <w:r>
          <w:rPr>
            <w:rFonts w:ascii="YHUMFY+CMMI12" w:hAnsi="YHUMFY+CMMI12"/>
            <w:sz w:val="24"/>
          </w:rPr>
          <w:t>n</w:t>
        </w:r>
      </w:ins>
      <w:ins w:id="448" w:author="Unknown Author" w:date="2016-11-07T09:15:00Z">
        <w:r>
          <w:rPr>
            <w:rFonts w:ascii="INFCTQ+CMR12" w:hAnsi="INFCTQ+CMR12"/>
            <w:sz w:val="24"/>
          </w:rPr>
          <w:t xml:space="preserve">=2 and </w:t>
        </w:r>
      </w:ins>
      <w:ins w:id="449" w:author="Unknown Author" w:date="2016-11-07T09:15:00Z">
        <w:r>
          <w:rPr>
            <w:rFonts w:ascii="YHUMFY+CMMI12" w:hAnsi="YHUMFY+CMMI12"/>
            <w:sz w:val="24"/>
          </w:rPr>
          <w:t>n</w:t>
        </w:r>
      </w:ins>
      <w:ins w:id="450" w:author="Unknown Author" w:date="2016-11-07T09:15:00Z">
        <w:r>
          <w:rPr>
            <w:rFonts w:ascii="INFCTQ+CMR12" w:hAnsi="INFCTQ+CMR12"/>
            <w:sz w:val="24"/>
          </w:rPr>
          <w:t>=6 models) and four di</w:t>
          <w:br/>
          <w:t>fferent parameterizations of the implicit solvent model used for the folded state (diff</w:t>
          <w:br/>
          <w:t>erent choices of the s</w:t>
        </w:r>
      </w:ins>
      <w:ins w:id="451" w:author="Unknown Author" w:date="2016-11-07T09:15:00Z">
        <w:r>
          <w:rPr>
            <w:rFonts w:ascii="PIAGHJ+CMMI8" w:hAnsi="PIAGHJ+CMMI8"/>
            <w:sz w:val="16"/>
          </w:rPr>
          <w:t xml:space="preserve">i </w:t>
        </w:r>
      </w:ins>
      <w:ins w:id="452" w:author="Unknown Author" w:date="2016-11-07T09:15:00Z">
        <w:r>
          <w:rPr>
            <w:rFonts w:ascii="INFCTQ+CMR12" w:hAnsi="INFCTQ+CMR12"/>
            <w:sz w:val="24"/>
          </w:rPr>
          <w:t>and e</w:t>
        </w:r>
      </w:ins>
      <w:ins w:id="453" w:author="Unknown Author" w:date="2016-11-07T09:15:00Z">
        <w:r>
          <w:rPr>
            <w:rFonts w:ascii="PIAGHJ+CMMI8" w:hAnsi="PIAGHJ+CMMI8"/>
            <w:sz w:val="16"/>
          </w:rPr>
          <w:t xml:space="preserve">P </w:t>
        </w:r>
      </w:ins>
      <w:ins w:id="454" w:author="Unknown Author" w:date="2016-11-07T09:15:00Z">
        <w:r>
          <w:rPr>
            <w:rFonts w:ascii="INFCTQ+CMR12" w:hAnsi="INFCTQ+CMR12"/>
            <w:sz w:val="24"/>
          </w:rPr>
          <w:t>). Encouragingly, performance levels in the subsequent tests were fairly robust across model parameterizations.</w:t>
        </w:r>
      </w:ins>
    </w:p>
    <w:p>
      <w:pPr>
        <w:pStyle w:val="Normal"/>
        <w:spacing w:before="0" w:after="529"/>
        <w:ind w:left="-15" w:right="32" w:firstLine="454"/>
        <w:rPr>
          <w:rFonts w:ascii="INFCTQ+CMR12" w:hAnsi="INFCTQ+CMR12"/>
          <w:sz w:val="24"/>
        </w:rPr>
      </w:pPr>
      <w:ins w:id="455" w:author="Unknown Author" w:date="2016-11-07T09:15:00Z">
        <w:r>
          <w:rPr>
            <w:rFonts w:ascii="INFCTQ+CMR12" w:hAnsi="INFCTQ+CMR12"/>
            <w:sz w:val="24"/>
          </w:rPr>
          <w:t xml:space="preserve">The model has several limitations, most of which are widespread in CPD implementations and applications. One is the use of protein stability as the sole design criterion, without explicitly accounting for fold specificity, protection against aggregation, or functional considerations like ligand binding or binding to other domains or proteins. We note, however, that the Superfamily tests did not lead to any fold misassignments (sequences that prefer another SCOP fold), so that fold specificity was achieved in practice. Functional criteria can also be introduced in an </w:t>
        </w:r>
      </w:ins>
      <w:ins w:id="456" w:author="Unknown Author" w:date="2016-11-07T09:15:00Z">
        <w:r>
          <w:rPr>
            <w:rFonts w:ascii="SODPIK+CMTI12" w:hAnsi="SODPIK+CMTI12"/>
            <w:sz w:val="24"/>
          </w:rPr>
          <w:t>ad hoc way</w:t>
        </w:r>
      </w:ins>
      <w:ins w:id="457" w:author="Unknown Author" w:date="2016-11-07T09:15:00Z">
        <w:r>
          <w:rPr>
            <w:rFonts w:ascii="INFCTQ+CMR12" w:hAnsi="INFCTQ+CMR12"/>
            <w:sz w:val="24"/>
          </w:rPr>
          <w:t>; for example, the sequences tested by MD were originally designed with their eleven peptide binding residues not allowed to mutate.</w:t>
        </w:r>
      </w:ins>
    </w:p>
    <w:p>
      <w:pPr>
        <w:pStyle w:val="Normal"/>
        <w:spacing w:before="0" w:after="529"/>
        <w:ind w:left="-15" w:right="32" w:firstLine="454"/>
        <w:rPr>
          <w:rFonts w:ascii="INFCTQ+CMR12" w:hAnsi="INFCTQ+CMR12"/>
          <w:sz w:val="24"/>
        </w:rPr>
      </w:pPr>
      <w:ins w:id="458" w:author="Unknown Author" w:date="2016-11-07T09:15:00Z">
        <w:r>
          <w:rPr>
            <w:rFonts w:ascii="INFCTQ+CMR12" w:hAnsi="INFCTQ+CMR12"/>
            <w:sz w:val="24"/>
          </w:rPr>
          <w:t xml:space="preserve">A second model limitation is the use of a fixed protein backbone. In fact, the backbone is not really fixed: rather, certain motions are allowed but modeled </w:t>
        </w:r>
      </w:ins>
      <w:ins w:id="459" w:author="Unknown Author" w:date="2016-11-07T09:15:00Z">
        <w:r>
          <w:rPr>
            <w:rFonts w:ascii="SODPIK+CMTI12" w:hAnsi="SODPIK+CMTI12"/>
            <w:sz w:val="24"/>
          </w:rPr>
          <w:t>implicitly</w:t>
        </w:r>
      </w:ins>
      <w:ins w:id="460" w:author="Unknown Author" w:date="2016-11-07T09:15:00Z">
        <w:r>
          <w:rPr>
            <w:rFonts w:ascii="INFCTQ+CMR12" w:hAnsi="INFCTQ+CMR12"/>
            <w:sz w:val="24"/>
          </w:rPr>
          <w:t>, through the use of a protein dielectric constant greater than one (</w:t>
        </w:r>
      </w:ins>
      <w:ins w:id="461" w:author="Unknown Author" w:date="2016-11-07T09:15:00Z">
        <w:r>
          <w:rPr>
            <w:rFonts w:ascii="YHUMFY+CMMI12" w:hAnsi="YHUMFY+CMMI12"/>
            <w:sz w:val="24"/>
          </w:rPr>
          <w:t>e</w:t>
        </w:r>
      </w:ins>
      <w:ins w:id="462" w:author="Unknown Author" w:date="2016-11-07T09:15:00Z">
        <w:r>
          <w:rPr>
            <w:rFonts w:ascii="PIAGHJ+CMMI8" w:hAnsi="PIAGHJ+CMMI8"/>
            <w:sz w:val="16"/>
          </w:rPr>
          <w:t xml:space="preserve">P </w:t>
        </w:r>
      </w:ins>
      <w:ins w:id="463" w:author="Unknown Author" w:date="2016-11-07T09:15:00Z">
        <w:r>
          <w:rPr>
            <w:rFonts w:ascii="INFCTQ+CMR12" w:hAnsi="INFCTQ+CMR12"/>
            <w:sz w:val="24"/>
          </w:rPr>
          <w:t>= 4 or 8). This dielectric value means that the protein structure (including its backbone) is allowed to relax or reorganize in response to charge redistribution associated with mutations or sidechain rotamer changes; however the reorganization is modeled implicitly, not explicitly [69], and it does not involve motion of the atomic centers or their associated van der Waals spheres. Thus, the backbone cannot reorganize in response to steric repulsion produced by mutations or rotamer changes, nor can it shift to fill space left empty by a mutation. The eff</w:t>
          <w:br/>
          <w:t>ect of this approximation was apparent in the design of the four Tiam1 specificity positions, where the designed sequences were sensitive to the particular conformation of the protein and peptide backbones. Specifically, with the wildtype backbone structure, there was not room to insert a Phe sidechain at position 920, even though Phe920 is present in the experimental quadruple mutant (which has a slightly di</w:t>
          <w:br/>
          <w:t>fferent backbone structure). Therefore, the choice of the initial X-ray model is important, and several strategies are possible. Here, to parameterize the CPD model, we used a mixture of X-ray structures solved with and without a peptide ligand, even though the parameterization simulations and most of the testing were done for the apo proteins. This choice was made partly because the apo/holo PDZ structures are quite similar and partly to make the model more transferable and facilitate applications to peptide binding. Another strategy would have been to parameterize the model using all apo structures, then switch to holo structures for the Tiam1 application.</w:t>
        </w:r>
      </w:ins>
    </w:p>
    <w:p>
      <w:pPr>
        <w:pStyle w:val="Normal"/>
        <w:spacing w:before="0" w:after="529"/>
        <w:ind w:left="-15" w:right="32" w:firstLine="454"/>
        <w:rPr>
          <w:rFonts w:ascii="INFCTQ+CMR12" w:hAnsi="INFCTQ+CMR12"/>
          <w:sz w:val="24"/>
        </w:rPr>
      </w:pPr>
      <w:ins w:id="464" w:author="Unknown Author" w:date="2016-11-07T09:15:00Z">
        <w:r>
          <w:rPr>
            <w:rFonts w:ascii="INFCTQ+CMR12" w:hAnsi="INFCTQ+CMR12"/>
            <w:sz w:val="24"/>
          </w:rPr>
          <w:t>For whole protein design, the use of a fixed backbone is partly counterbalanced by designing two or more PDZ structures. For example, pooling the designed Tiam1 and Cask sequences gives a mean sequence entropy comparable to the experimental Pfam set, and allows us to recapitulate more sequences than design with just one backbone. In the Tiam1 4-position design, the fixed backbone was also counterbalanced by doing calculations separately with two diff</w:t>
          <w:br/>
          <w:t>erent backbone structures, a holo wildtype and a holo mutant structure. Simulations with the mutant backbone allowed us to obtain mutants having Phe at position 920. Notice that a new method for multibackbone design was recently developed in Proteus, using a novel, non-heuristic hybrid Monte Carlo method that preserves Boltzmann sampling [70]; this method could be applied in the future.</w:t>
        </w:r>
      </w:ins>
    </w:p>
    <w:p>
      <w:pPr>
        <w:pStyle w:val="Normal"/>
        <w:spacing w:before="0" w:after="529"/>
        <w:ind w:left="-15" w:right="32" w:firstLine="454"/>
        <w:rPr>
          <w:rFonts w:ascii="INFCTQ+CMR12" w:hAnsi="INFCTQ+CMR12"/>
          <w:sz w:val="24"/>
        </w:rPr>
      </w:pPr>
      <w:ins w:id="465" w:author="Unknown Author" w:date="2016-11-07T09:15:00Z">
        <w:r>
          <w:rPr>
            <w:rFonts w:ascii="INFCTQ+CMR12" w:hAnsi="INFCTQ+CMR12"/>
            <w:sz w:val="24"/>
          </w:rPr>
          <w:t>A third limitation of our model is the need, for optimal results, to parameterize the reference energies specifically for a given set of proteins. This step is well-automated and highly parallel. However, it involves several chioces that are partly arbitrary. They include the choice of a set of protein domains to respresent the protein or family of interest. Here we obtained better results with a model parameterized using just two PDZ domains (</w:t>
        </w:r>
      </w:ins>
      <w:ins w:id="466" w:author="Unknown Author" w:date="2016-11-07T09:15:00Z">
        <w:r>
          <w:rPr>
            <w:rFonts w:ascii="YHUMFY+CMMI12" w:hAnsi="YHUMFY+CMMI12"/>
            <w:sz w:val="24"/>
          </w:rPr>
          <w:t>n</w:t>
        </w:r>
      </w:ins>
      <w:ins w:id="467" w:author="Unknown Author" w:date="2016-11-07T09:15:00Z">
        <w:r>
          <w:rPr>
            <w:rFonts w:ascii="INFCTQ+CMR12" w:hAnsi="INFCTQ+CMR12"/>
            <w:sz w:val="24"/>
          </w:rPr>
          <w:t>=2 models), compared to a model parameterized using six PDZ domains. We also need to choose a similarity threshold to define the target homologs from which we compute the experimental amino acid compositions. Here, we chose to use close homologs of each family member, compute their compositions, then average over the two or six family representatives. This method worked well but other choices are possible, and more work is needed to draw definitive conclusions. Also, the single-position design of Tiam1 showed evidence of some systematic error, (Fig. 4), with a large fraction of Arg, Lys, and Gln residues on the protein surface, despite the optimized reference energies. In the future, it may be necessary to relax the intra-group constraints towards the end of the reference energy optimization and/or target smaller numbers of mutating positions, instead of one half of the protein at a time.</w:t>
        </w:r>
      </w:ins>
    </w:p>
    <w:p>
      <w:pPr>
        <w:pStyle w:val="Normal"/>
        <w:jc w:val="left"/>
        <w:rPr/>
      </w:pPr>
      <w:r>
        <w:rPr/>
      </w:r>
    </w:p>
    <w:p>
      <w:pPr>
        <w:pStyle w:val="Normal"/>
        <w:jc w:val="left"/>
        <w:rPr>
          <w:rFonts w:ascii="INFCTQ+CMR12" w:hAnsi="INFCTQ+CMR12"/>
          <w:sz w:val="24"/>
        </w:rPr>
      </w:pPr>
      <w:ins w:id="468" w:author="Unknown Author" w:date="2016-11-07T09:15:00Z">
        <w:r>
          <w:rPr>
            <w:rFonts w:ascii="INFCTQ+CMR12" w:hAnsi="INFCTQ+CMR12"/>
            <w:sz w:val="24"/>
          </w:rPr>
          <w:tab/>
          <w:tab/>
          <w:t>A fourth limitation of our model is the discrete rotame approximation, which requires some adaptation of the energy function to avoid exaggerated steric clashes. The method used here is the residue-pair minimization method mentioned above [26, 68]. A fifth limitation is the use of a pairwise additive solvation model (as in most CPD models). Specifically, the dielectric environment of each residue pair is assumed to be native-like (NEA approximation). This leads to an energy function that has the form of a sum over pairs of residues and can be pre-calculated and stored in an energy matrix, which then serves as a lookup table during the subsequent Monte Carlo simulations. Despite this approximation, our model gave good results earlier for a large acid/base benchmark, a problem that is very sensitive to the electrostatic treatment [66].</w:t>
        </w:r>
      </w:ins>
    </w:p>
    <w:p>
      <w:pPr>
        <w:pStyle w:val="Normal"/>
        <w:jc w:val="left"/>
        <w:rPr/>
      </w:pPr>
      <w:r>
        <w:rPr/>
      </w:r>
    </w:p>
    <w:p>
      <w:pPr>
        <w:pStyle w:val="Normal"/>
        <w:jc w:val="left"/>
        <w:rPr>
          <w:rFonts w:ascii="INFCTQ+CMR12" w:hAnsi="INFCTQ+CMR12"/>
          <w:sz w:val="24"/>
        </w:rPr>
      </w:pPr>
      <w:ins w:id="469" w:author="Unknown Author" w:date="2016-11-07T09:15:00Z">
        <w:r>
          <w:rPr>
            <w:rFonts w:ascii="INFCTQ+CMR12" w:hAnsi="INFCTQ+CMR12"/>
            <w:sz w:val="24"/>
          </w:rPr>
          <w:tab/>
          <w:tab/>
          <w:t>Some of these limitations could be removed in future work. In particular, since our energy function is mostly physics-based, it can benefit rapidly from ongoing improvements in protein force fields and solvation models. Thus, the NEA approximation could be removed in the future thanks to the recent implementation (manuscript in preparation) of a more exact Generalized Born calculation, whose efficiency is not much reduced compared to the pairwise approximation [71]. We have also implemented an improved model for hydrophobic solvation [72], which is faster and more accurate than our current surface area energy term (manuscript in preparation).</w:t>
        </w:r>
      </w:ins>
    </w:p>
    <w:p>
      <w:pPr>
        <w:pStyle w:val="Normal"/>
        <w:jc w:val="left"/>
        <w:rPr/>
      </w:pPr>
      <w:r>
        <w:rPr/>
      </w:r>
    </w:p>
    <w:p>
      <w:pPr>
        <w:pStyle w:val="Normal"/>
        <w:spacing w:before="0" w:after="529"/>
        <w:ind w:left="-15" w:right="32" w:firstLine="454"/>
        <w:rPr>
          <w:rFonts w:ascii="INFCTQ+CMR12" w:hAnsi="INFCTQ+CMR12"/>
          <w:sz w:val="24"/>
        </w:rPr>
      </w:pPr>
      <w:ins w:id="470" w:author="Unknown Author" w:date="2016-11-07T09:22:00Z">
        <w:r>
          <w:rPr>
            <w:rFonts w:ascii="INFCTQ+CMR12" w:hAnsi="INFCTQ+CMR12"/>
            <w:sz w:val="24"/>
          </w:rPr>
          <w:t>Designed sequences were extensively compared to experiment, through fold recognition tests, similarity calculations, and entropy calculations. In the test simulations, we designed the entire protein sequences, so that all positions (except Gly and Pro) could mutate freely, subject only to an overall bias towards the mean, experimental amino acid composition (through the reference energies). Despite the lack of any position-dependent experimental bias or constraints, the resulting sequences have a high overall similarity to the natural, Pfam sequences, as measured by the Blosum40 similarity scores. The scores obtained are mostly comparable to the similarity scores between pairs of Pfam sequences themselves. Thus, the sequences designed with Proteus resemble moderately-distant natural homologs. The similarity is very strong for residues in the core of the protein, as observed in previous CPD studies [</w:t>
        </w:r>
      </w:ins>
      <w:ins w:id="471" w:author="Unknown Author" w:date="2016-11-07T09:22:00Z">
        <w:r>
          <w:rPr>
            <w:rFonts w:ascii="YKEYRQ+CMBX12" w:hAnsi="YKEYRQ+CMBX12"/>
            <w:sz w:val="24"/>
          </w:rPr>
          <w:t xml:space="preserve">? </w:t>
        </w:r>
      </w:ins>
      <w:ins w:id="472" w:author="Unknown Author" w:date="2016-11-07T09:22:00Z">
        <w:r>
          <w:rPr>
            <w:rFonts w:ascii="INFCTQ+CMR12" w:hAnsi="INFCTQ+CMR12"/>
            <w:sz w:val="24"/>
          </w:rPr>
          <w:t>]. For the protein surface, similarity scores are close to zero, which is the score we would expect if we picked amino acid types randomly. Notice that many surface residues are involved in functional interactions, such as the eleven peptide-binding residues. Surface residues are also selected to avoid aggregation or unwanted adhesion. These functional constraints are not accounted for in the design (although the energy function indirectly favors protein solubility). Despite the limited similarity scores for surface regions, fold recognition with the Superfamily tool and the best design models was almost perfect. Earlier fold recognition tests that used a simpler energy function gave a a lower fold recognition rate of about 85% (for a larger and more diverse test set) and lower similarities [15, 43]. Evidently, the use of an improved protein force field, Generalized Born solvent, and family-specific reference energies leads to better designed sequences.</w:t>
        </w:r>
      </w:ins>
    </w:p>
    <w:p>
      <w:pPr>
        <w:pStyle w:val="Normal"/>
        <w:jc w:val="left"/>
        <w:rPr/>
      </w:pPr>
      <w:r>
        <w:rPr/>
      </w:r>
    </w:p>
    <w:p>
      <w:pPr>
        <w:pStyle w:val="Normal"/>
        <w:jc w:val="left"/>
        <w:rPr>
          <w:rFonts w:ascii="INFCTQ+CMR12" w:hAnsi="INFCTQ+CMR12"/>
          <w:sz w:val="24"/>
        </w:rPr>
      </w:pPr>
      <w:ins w:id="473" w:author="Unknown Author" w:date="2016-11-07T09:22:00Z">
        <w:r>
          <w:rPr>
            <w:rFonts w:ascii="INFCTQ+CMR12" w:hAnsi="INFCTQ+CMR12"/>
            <w:sz w:val="24"/>
          </w:rPr>
          <w:tab/>
          <w:tab/>
          <w:t>The Proteus sequences were also compared to ones designed with the Rosetta software (using default parameters), which has itself been extensively tested. Judging by the Blosum similarity scores (vs. natural sequences) and the fold recognition tests, the Proteus and Rosetta sequences appear to be of about the same quality. However, Rosetta makes fewer mutations than Proteus, so that the identity scores, compared to the corresponding wildtype protein, are about 12 percentage points higher. This means that Proteus mutates about ten more positions, on average, per PDZ domain. This number could easily be reduced, by adding to the Proteus energy function an explicit bias energy term that</w:t>
        </w:r>
      </w:ins>
    </w:p>
    <w:p>
      <w:pPr>
        <w:pStyle w:val="Normal"/>
        <w:jc w:val="left"/>
        <w:rPr>
          <w:rFonts w:ascii="INFCTQ+CMR12" w:hAnsi="INFCTQ+CMR12"/>
          <w:sz w:val="24"/>
        </w:rPr>
      </w:pPr>
      <w:ins w:id="474" w:author="Unknown Author" w:date="2016-11-07T09:22:00Z">
        <w:r>
          <w:rPr>
            <w:rFonts w:ascii="INFCTQ+CMR12" w:hAnsi="INFCTQ+CMR12"/>
            <w:sz w:val="24"/>
          </w:rPr>
          <w:t>increases with the number of mutations (away from the wildtyp sequence). An analogous bias energy was used above for two simulations, of Tiam1 and Cask, respectively (Fig. 6), to illustrate the possibility of using experimentally-restrained sampling. It remains to be seen whether a restraint based on the identity score would lead to more stable and</w:t>
        </w:r>
      </w:ins>
    </w:p>
    <w:p>
      <w:pPr>
        <w:pStyle w:val="Normal"/>
        <w:jc w:val="left"/>
        <w:rPr>
          <w:rFonts w:ascii="INFCTQ+CMR12" w:hAnsi="INFCTQ+CMR12"/>
          <w:sz w:val="24"/>
        </w:rPr>
      </w:pPr>
      <w:ins w:id="475" w:author="Unknown Author" w:date="2016-11-07T09:22:00Z">
        <w:r>
          <w:rPr>
            <w:rFonts w:ascii="INFCTQ+CMR12" w:hAnsi="INFCTQ+CMR12"/>
            <w:sz w:val="24"/>
          </w:rPr>
          <w:t>higher quality designed sequences, compared to unrestrained simulations.</w:t>
        </w:r>
      </w:ins>
    </w:p>
    <w:p>
      <w:pPr>
        <w:pStyle w:val="Normal"/>
        <w:jc w:val="left"/>
        <w:rPr/>
      </w:pPr>
      <w:r>
        <w:rPr/>
      </w:r>
    </w:p>
    <w:p>
      <w:pPr>
        <w:pStyle w:val="Normal"/>
        <w:jc w:val="left"/>
        <w:rPr/>
      </w:pPr>
      <w:r>
        <w:rPr/>
      </w:r>
    </w:p>
    <w:p>
      <w:pPr>
        <w:pStyle w:val="Normal"/>
        <w:spacing w:before="0" w:after="529"/>
        <w:ind w:left="-15" w:right="32" w:firstLine="454"/>
        <w:rPr>
          <w:rFonts w:ascii="INFCTQ+CMR12" w:hAnsi="INFCTQ+CMR12"/>
          <w:sz w:val="24"/>
        </w:rPr>
      </w:pPr>
      <w:ins w:id="476" w:author="Unknown Author" w:date="2016-11-07T09:38:00Z">
        <w:r>
          <w:rPr>
            <w:rFonts w:ascii="INFCTQ+CMR12" w:hAnsi="INFCTQ+CMR12"/>
            <w:sz w:val="24"/>
          </w:rPr>
          <w:t>Another attractive route for testing designed sequences is through high level MD simulations. Here, ten designed Tiam1 sequences were tested in rather long MD simulations, in the apo form, using the same protein force field as in the CPD model (Amber force field) and an established explicit water model. These sequences were designed using Proteus, with Gly, Pro, and eleven peptide-binding positions held fixed but all others free to mutate. Five of the sequences moved away from the starting structure within 100 ns (2-3 A backbone deviation), suggesting that they are weakly stable. The other five remained stable over much longer simulation lengths (200, 200, 200, 300, and 600 ns, respectively). Their deviations from the starting, experimental structures (1-2 A) are similar to the deviations observed in the wildtype Tiam1 simulation, and lower than the deviations observed in the simulation of the (weakly stable) quadruple mutant Tiam1 (experimental unfolding free energy of 1 kcal/mol [64]). Direct experimental testing of the designed sequences remains to be done.</w:t>
        </w:r>
      </w:ins>
    </w:p>
    <w:p>
      <w:pPr>
        <w:pStyle w:val="Normal"/>
        <w:jc w:val="left"/>
        <w:rPr>
          <w:rFonts w:ascii="INFCTQ+CMR12" w:hAnsi="INFCTQ+CMR12"/>
          <w:sz w:val="24"/>
        </w:rPr>
      </w:pPr>
      <w:ins w:id="477" w:author="Unknown Author" w:date="2016-11-07T09:38:00Z">
        <w:r>
          <w:rPr>
            <w:rFonts w:ascii="INFCTQ+CMR12" w:hAnsi="INFCTQ+CMR12"/>
            <w:sz w:val="24"/>
          </w:rPr>
          <w:tab/>
          <w:tab/>
          <w:t>The model was used for two applications. « Hydrophobic titration » of four PDZ domains illustrates a novel way to characterize protein designability. The cost or availability of hydrophobic sidechain types is modelled through a bias energy term that is gradually varied. One result is the mean overall hydrophobic « susceptibility », the number of type changes per kcal/mol and per position, which di</w:t>
          <w:br/>
          <w:t xml:space="preserve">ffers by a factor of two between Tiam1 and DLG2 (2BYG), with intermediate values for Cask and PSD95 (3K82). In Tiam1, 12 of the core positions remained hydrophobic even with the largest bias value favoring polar types, while 17 other positions changed to polar (respectively, nonpolar) types at the largest polar (nonpolar) bias energy values. In DLG2, unlike Tiam1, when the nonpolar bias increased, very few positions changed: the wildtype protein is « hydrophobically saturated », and does not tolerate additional nonpolar residues. A position-by-position analysis would be of interest, as well as a comparison to other domain families; these aspects are left for future work. </w:t>
        </w:r>
      </w:ins>
    </w:p>
    <w:p>
      <w:pPr>
        <w:pStyle w:val="Normal"/>
        <w:jc w:val="left"/>
        <w:rPr>
          <w:rFonts w:ascii="INFCTQ+CMR12" w:hAnsi="INFCTQ+CMR12"/>
          <w:sz w:val="24"/>
        </w:rPr>
      </w:pPr>
      <w:ins w:id="478" w:author="Unknown Author" w:date="2016-11-07T09:38:00Z">
        <w:r>
          <w:rPr>
            <w:rFonts w:ascii="INFCTQ+CMR12" w:hAnsi="INFCTQ+CMR12"/>
            <w:sz w:val="24"/>
          </w:rPr>
          <w:tab/>
          <w:tab/>
          <w:t>Redesign of four specificity positions in Tiam1 allowed us to test the design model in a di</w:t>
          <w:br/>
          <w:t>fferent way, revealing some of the limitations of fixed backbone design, but also giving semi-quantitative agreement with available binding free energies. This agreement suggests that some of the new, predicted mutations could be of interest and provide new specificity</w:t>
        </w:r>
      </w:ins>
    </w:p>
    <w:p>
      <w:pPr>
        <w:pStyle w:val="Normal"/>
        <w:jc w:val="left"/>
        <w:rPr>
          <w:rFonts w:ascii="INFCTQ+CMR12" w:hAnsi="INFCTQ+CMR12"/>
          <w:sz w:val="24"/>
        </w:rPr>
      </w:pPr>
      <w:ins w:id="479" w:author="Unknown Author" w:date="2016-11-07T09:38:00Z">
        <w:r>
          <w:rPr>
            <w:rFonts w:ascii="INFCTQ+CMR12" w:hAnsi="INFCTQ+CMR12"/>
            <w:sz w:val="24"/>
          </w:rPr>
          <w:t>properties. They remain to be studied further and tested experimentally. Here, the apo and two holo states were studied, and designed separately. Information about binding affinities and binding specificity were then obtained by comparing the energies sampled in the di</w:t>
          <w:br/>
          <w:t>fferent simulations. In principle, we would like to include binding affinity and/or specificity directly in the design calculations, as a property to be designed for or against within a single simulation. In addition, we should in principle allow diff</w:t>
          <w:br/>
          <w:t>erent backbone structures for the apo and each holo system. This could be done in the future, since recent hybrid Monte Carlo schemes [70, 73] can be used for multi-backbone design, and could be extended to the problem of designing ligand binding specificity. We also note that since our energy function is physics-based, it has transferability to a range of molecule types, such as nonnatural amino acids (considered in an earlier protein-ligand design study [74]). Such amino acids could be of interest for designing PDZ peptide ligands, to provide additional diversity and perhaps enhanced resistance to proteolysis.</w:t>
        </w:r>
      </w:ins>
    </w:p>
    <w:p>
      <w:pPr>
        <w:pStyle w:val="Normal"/>
        <w:jc w:val="left"/>
        <w:rPr/>
      </w:pPr>
      <w:r>
        <w:rPr/>
      </w:r>
    </w:p>
    <w:p>
      <w:pPr>
        <w:pStyle w:val="Normal"/>
        <w:jc w:val="left"/>
        <w:rPr/>
      </w:pPr>
      <w:r>
        <w:rPr/>
      </w:r>
    </w:p>
    <w:p>
      <w:pPr>
        <w:pStyle w:val="Heading1"/>
        <w:numPr>
          <w:ilvl w:val="0"/>
          <w:numId w:val="2"/>
        </w:numPr>
        <w:spacing w:before="0" w:after="136"/>
        <w:ind w:left="-5" w:right="0" w:hanging="360"/>
        <w:rPr>
          <w:lang w:val="en-US"/>
        </w:rPr>
      </w:pPr>
      <w:r>
        <w:rPr>
          <w:lang w:val="en-US"/>
        </w:rPr>
        <w:t>Acknowledgements</w:t>
      </w:r>
    </w:p>
    <w:p>
      <w:pPr>
        <w:pStyle w:val="Normal"/>
        <w:spacing w:before="0" w:after="497"/>
        <w:ind w:left="-5" w:right="32" w:hanging="10"/>
        <w:rPr>
          <w:lang w:val="en-US"/>
        </w:rPr>
      </w:pPr>
      <w:r>
        <w:rPr>
          <w:lang w:val="en-US"/>
        </w:rPr>
        <w:t>We are grateful for helpful discussions with Michael Schnieders and Young Joo Sun (University of Iowa). Some of the calculations were done at the CINES supercomputer center of the French Ministry of Research. NAMD was developed by the Theoretical and Computational Biophysics Group in the Beckman Institute at the University of Illinois at Urbana.</w:t>
      </w:r>
    </w:p>
    <w:p>
      <w:pPr>
        <w:pStyle w:val="Heading1"/>
        <w:numPr>
          <w:ilvl w:val="0"/>
          <w:numId w:val="2"/>
        </w:numPr>
        <w:spacing w:before="0" w:after="120"/>
        <w:ind w:left="-5" w:right="0" w:hanging="360"/>
        <w:rPr/>
      </w:pPr>
      <w:r>
        <w:rPr/>
        <w:t>References</w:t>
      </w:r>
    </w:p>
    <w:p>
      <w:pPr>
        <w:pStyle w:val="Normal"/>
        <w:numPr>
          <w:ilvl w:val="0"/>
          <w:numId w:val="1"/>
        </w:numPr>
        <w:spacing w:lineRule="auto" w:line="312" w:before="0" w:after="212"/>
        <w:ind w:left="456" w:right="32" w:hanging="360"/>
        <w:rPr>
          <w:sz w:val="22"/>
        </w:rPr>
      </w:pPr>
      <w:r>
        <w:rPr>
          <w:sz w:val="22"/>
          <w:lang w:val="en-US"/>
        </w:rPr>
        <w:t xml:space="preserve">Harris BZ, Lim WA. Mechanism and role of PDZ domains in signaling complex assembly. </w:t>
      </w:r>
      <w:r>
        <w:rPr>
          <w:sz w:val="22"/>
        </w:rPr>
        <w:t>J Cell Sci. 2001;114:3219–3231.</w:t>
      </w:r>
    </w:p>
    <w:p>
      <w:pPr>
        <w:pStyle w:val="Normal"/>
        <w:numPr>
          <w:ilvl w:val="0"/>
          <w:numId w:val="1"/>
        </w:numPr>
        <w:spacing w:lineRule="auto" w:line="312" w:before="0" w:after="212"/>
        <w:ind w:left="456" w:right="32" w:hanging="360"/>
        <w:rPr>
          <w:sz w:val="22"/>
        </w:rPr>
      </w:pPr>
      <w:r>
        <w:rPr>
          <w:sz w:val="22"/>
          <w:lang w:val="en-US"/>
        </w:rPr>
        <w:t xml:space="preserve">Hung AY, Sheng M. PDZ Domains: Structural Modules for Protein Complex Assembly. </w:t>
      </w:r>
      <w:r>
        <w:rPr>
          <w:sz w:val="22"/>
        </w:rPr>
        <w:t>J Biol Chem. 2002;277:5699–5702.</w:t>
      </w:r>
    </w:p>
    <w:p>
      <w:pPr>
        <w:pStyle w:val="Normal"/>
        <w:numPr>
          <w:ilvl w:val="0"/>
          <w:numId w:val="1"/>
        </w:numPr>
        <w:spacing w:lineRule="auto" w:line="312" w:before="0" w:after="212"/>
        <w:ind w:left="456" w:right="32" w:hanging="360"/>
        <w:rPr>
          <w:sz w:val="22"/>
        </w:rPr>
      </w:pPr>
      <w:r>
        <w:rPr>
          <w:sz w:val="22"/>
        </w:rPr>
        <w:t xml:space="preserve">Tonikian R, Zhang YN, Sazinsky SL, Currell B, Yeh JH, Reva B, et al. </w:t>
      </w:r>
      <w:r>
        <w:rPr>
          <w:sz w:val="22"/>
          <w:lang w:val="en-US"/>
        </w:rPr>
        <w:t xml:space="preserve">A Specificity Map for the PDZ Domain Family. PLoS Biology. </w:t>
      </w:r>
      <w:r>
        <w:rPr>
          <w:sz w:val="22"/>
        </w:rPr>
        <w:t>2008;6:2043–2059.</w:t>
      </w:r>
    </w:p>
    <w:p>
      <w:pPr>
        <w:pStyle w:val="Normal"/>
        <w:numPr>
          <w:ilvl w:val="0"/>
          <w:numId w:val="1"/>
        </w:numPr>
        <w:spacing w:lineRule="auto" w:line="312" w:before="0" w:after="212"/>
        <w:ind w:left="456" w:right="32" w:hanging="360"/>
        <w:rPr>
          <w:sz w:val="22"/>
          <w:lang w:val="en-US"/>
        </w:rPr>
      </w:pPr>
      <w:r>
        <w:rPr>
          <w:sz w:val="22"/>
          <w:lang w:val="de-DE"/>
        </w:rPr>
        <w:t xml:space="preserve">Gfeller D, Butty F, Wierzbicka M, Verschueren E, Vanhee P, Huang H, et al. </w:t>
      </w:r>
      <w:r>
        <w:rPr>
          <w:sz w:val="22"/>
          <w:lang w:val="en-US"/>
        </w:rPr>
        <w:t>The multiplespecificity landscape of modular peptide recognition domains. Molec Syst Biol. 2011;7:484.</w:t>
      </w:r>
    </w:p>
    <w:p>
      <w:pPr>
        <w:pStyle w:val="Normal"/>
        <w:numPr>
          <w:ilvl w:val="0"/>
          <w:numId w:val="1"/>
        </w:numPr>
        <w:spacing w:lineRule="auto" w:line="312" w:before="0" w:after="212"/>
        <w:ind w:left="456" w:right="32" w:hanging="360"/>
        <w:rPr>
          <w:sz w:val="22"/>
        </w:rPr>
      </w:pPr>
      <w:r>
        <w:rPr>
          <w:sz w:val="22"/>
          <w:lang w:val="en-US"/>
        </w:rPr>
        <w:t xml:space="preserve">Subbaiah VK, Kranjec C, Thomas M, Ban L. Structural and thermodynamic analysis of PDZ-ligand interactions. </w:t>
      </w:r>
      <w:r>
        <w:rPr>
          <w:sz w:val="22"/>
        </w:rPr>
        <w:t>Biochem J. 2011;439:195–205.</w:t>
      </w:r>
    </w:p>
    <w:p>
      <w:pPr>
        <w:pStyle w:val="Normal"/>
        <w:numPr>
          <w:ilvl w:val="0"/>
          <w:numId w:val="1"/>
        </w:numPr>
        <w:spacing w:lineRule="auto" w:line="312" w:before="0" w:after="212"/>
        <w:ind w:left="456" w:right="32" w:hanging="360"/>
        <w:rPr>
          <w:sz w:val="22"/>
        </w:rPr>
      </w:pPr>
      <w:r>
        <w:rPr>
          <w:sz w:val="22"/>
          <w:lang w:val="en-US"/>
        </w:rPr>
        <w:t xml:space="preserve">Shepherd TR, Fuentes EJ. Structural and thermodynamic analysis of PDZ-ligand interactions. </w:t>
      </w:r>
      <w:r>
        <w:rPr>
          <w:sz w:val="22"/>
        </w:rPr>
        <w:t>Methods in Enzymology. 2011;488:81–100.</w:t>
      </w:r>
    </w:p>
    <w:p>
      <w:pPr>
        <w:pStyle w:val="Normal"/>
        <w:numPr>
          <w:ilvl w:val="0"/>
          <w:numId w:val="1"/>
        </w:numPr>
        <w:spacing w:lineRule="auto" w:line="312" w:before="0" w:after="212"/>
        <w:ind w:left="456" w:right="32" w:hanging="360"/>
        <w:rPr>
          <w:sz w:val="22"/>
        </w:rPr>
      </w:pPr>
      <w:r>
        <w:rPr>
          <w:sz w:val="22"/>
          <w:lang w:val="en-US"/>
        </w:rPr>
        <w:t xml:space="preserve">Bacha A, Clausen BH, Moller M, Vestergaard B, Chic CN, Round A, et al. A high-affinity, dimeric inhibitor of PSD-95 bivalently interacts with PDZ1-2 and protects against ischemic brain damage. </w:t>
      </w:r>
      <w:r>
        <w:rPr>
          <w:sz w:val="22"/>
        </w:rPr>
        <w:t>Proc Natl Acad Sci USA. 2012;109:3317–3322.</w:t>
      </w:r>
    </w:p>
    <w:p>
      <w:pPr>
        <w:pStyle w:val="Normal"/>
        <w:numPr>
          <w:ilvl w:val="0"/>
          <w:numId w:val="1"/>
        </w:numPr>
        <w:spacing w:lineRule="auto" w:line="312" w:before="0" w:after="0"/>
        <w:ind w:left="456" w:right="32" w:hanging="360"/>
        <w:rPr>
          <w:sz w:val="22"/>
          <w:lang w:val="en-US"/>
        </w:rPr>
      </w:pPr>
      <w:r>
        <w:rPr>
          <w:sz w:val="22"/>
          <w:lang w:val="en-US"/>
        </w:rPr>
        <w:t>Roberts KE, Cushing PR, Boisguerin P, Madden DR, Donald BR. Computational Design of a PDZ Domain Peptide Inhibitor that Rescues CFTR Activity. PLoS Comp Bio.</w:t>
      </w:r>
    </w:p>
    <w:p>
      <w:pPr>
        <w:pStyle w:val="Normal"/>
        <w:spacing w:lineRule="auto" w:line="259" w:before="0" w:after="273"/>
        <w:ind w:left="456" w:right="32" w:hanging="0"/>
        <w:rPr>
          <w:sz w:val="22"/>
        </w:rPr>
      </w:pPr>
      <w:r>
        <w:rPr>
          <w:sz w:val="22"/>
        </w:rPr>
        <w:t>2012;8:e1002477.</w:t>
      </w:r>
    </w:p>
    <w:p>
      <w:pPr>
        <w:pStyle w:val="Normal"/>
        <w:numPr>
          <w:ilvl w:val="0"/>
          <w:numId w:val="1"/>
        </w:numPr>
        <w:spacing w:lineRule="auto" w:line="312" w:before="0" w:after="212"/>
        <w:ind w:left="456" w:right="32" w:hanging="360"/>
        <w:rPr>
          <w:sz w:val="22"/>
        </w:rPr>
      </w:pPr>
      <w:r>
        <w:rPr>
          <w:sz w:val="22"/>
          <w:lang w:val="en-US"/>
        </w:rPr>
        <w:t xml:space="preserve">Zheng F, Jewell H, Fitzpatrick J, Zhang J, Mierke DF, Grigoryan G. Computational Design of Selective Peptides to Discriminate between Similar PDZ Domains in an Oncogenic Pathway. </w:t>
      </w:r>
      <w:r>
        <w:rPr>
          <w:sz w:val="22"/>
        </w:rPr>
        <w:t>J Mol Biol. 2015;427:491–510.</w:t>
      </w:r>
    </w:p>
    <w:p>
      <w:pPr>
        <w:pStyle w:val="Normal"/>
        <w:numPr>
          <w:ilvl w:val="0"/>
          <w:numId w:val="1"/>
        </w:numPr>
        <w:spacing w:lineRule="auto" w:line="312" w:before="0" w:after="212"/>
        <w:ind w:left="456" w:right="32" w:hanging="360"/>
        <w:rPr>
          <w:sz w:val="22"/>
        </w:rPr>
      </w:pPr>
      <w:r>
        <w:rPr>
          <w:sz w:val="22"/>
          <w:lang w:val="en-US"/>
        </w:rPr>
        <w:t xml:space="preserve">Socolich M, Lockless SW, Russ WP, Lee H, Gardner KH, Ranganathan R. Evolutionary information for specifying a protein fold. </w:t>
      </w:r>
      <w:r>
        <w:rPr>
          <w:sz w:val="22"/>
        </w:rPr>
        <w:t>Nature. 2005;437:512–518.</w:t>
      </w:r>
    </w:p>
    <w:p>
      <w:pPr>
        <w:pStyle w:val="Normal"/>
        <w:numPr>
          <w:ilvl w:val="0"/>
          <w:numId w:val="1"/>
        </w:numPr>
        <w:spacing w:lineRule="auto" w:line="312" w:before="0" w:after="212"/>
        <w:ind w:left="456" w:right="32" w:hanging="360"/>
        <w:rPr>
          <w:sz w:val="22"/>
        </w:rPr>
      </w:pPr>
      <w:r>
        <w:rPr>
          <w:sz w:val="22"/>
        </w:rPr>
        <w:t>Kong Y, Karplus M. Signaling pathways of PDZ2 domain: A molecular dynamics interaction correlation analysis. Proteins. 2009;74:145–154.</w:t>
      </w:r>
    </w:p>
    <w:p>
      <w:pPr>
        <w:pStyle w:val="Normal"/>
        <w:numPr>
          <w:ilvl w:val="0"/>
          <w:numId w:val="1"/>
        </w:numPr>
        <w:spacing w:lineRule="auto" w:line="312" w:before="0" w:after="212"/>
        <w:ind w:left="456" w:right="32" w:hanging="360"/>
        <w:rPr>
          <w:sz w:val="22"/>
        </w:rPr>
      </w:pPr>
      <w:r>
        <w:rPr>
          <w:sz w:val="22"/>
          <w:lang w:val="en-US"/>
        </w:rPr>
        <w:t xml:space="preserve">McLaughlin Jr RN, Poelwijk FJ, Raman A, Gosal WS, Ranganathan R. The spatial architecture of protein function and adaptation. </w:t>
      </w:r>
      <w:r>
        <w:rPr>
          <w:sz w:val="22"/>
        </w:rPr>
        <w:t>Nature. 2012;458:859–864.</w:t>
      </w:r>
    </w:p>
    <w:p>
      <w:pPr>
        <w:pStyle w:val="Normal"/>
        <w:numPr>
          <w:ilvl w:val="0"/>
          <w:numId w:val="1"/>
        </w:numPr>
        <w:spacing w:lineRule="auto" w:line="312" w:before="0" w:after="212"/>
        <w:ind w:left="456" w:right="32" w:hanging="360"/>
        <w:rPr>
          <w:sz w:val="22"/>
        </w:rPr>
      </w:pPr>
      <w:r>
        <w:rPr>
          <w:sz w:val="22"/>
          <w:lang w:val="en-US"/>
        </w:rPr>
        <w:t xml:space="preserve">Melero C, Ollikainen N, Harwood I, Karpiak J, Kortemme T. Quantification of the transferability of a designed protein specificity switch reveals extensive epistasis in molecular recognition. </w:t>
      </w:r>
      <w:r>
        <w:rPr>
          <w:sz w:val="22"/>
        </w:rPr>
        <w:t>Proc Natl Acad Sci USA. 2014;111:15426–15431.</w:t>
      </w:r>
    </w:p>
    <w:p>
      <w:pPr>
        <w:pStyle w:val="Normal"/>
        <w:numPr>
          <w:ilvl w:val="0"/>
          <w:numId w:val="1"/>
        </w:numPr>
        <w:spacing w:lineRule="auto" w:line="312" w:before="0" w:after="212"/>
        <w:ind w:left="456" w:right="32" w:hanging="360"/>
        <w:rPr>
          <w:sz w:val="22"/>
          <w:lang w:val="en-US"/>
        </w:rPr>
      </w:pPr>
      <w:r>
        <w:rPr>
          <w:sz w:val="22"/>
          <w:lang w:val="de-DE"/>
        </w:rPr>
        <w:t xml:space="preserve">Reina J, Lacroix E, Hobson SD, Fernandez-Ballester G, Rybin V, Schwab MS, et al. </w:t>
      </w:r>
      <w:r>
        <w:rPr>
          <w:sz w:val="22"/>
          <w:lang w:val="en-US"/>
        </w:rPr>
        <w:t>Computer-aided design of a PDZ domain to recognize new target sequences. Nat Struct Mol Biol. 2002;9:621–627.</w:t>
      </w:r>
    </w:p>
    <w:p>
      <w:pPr>
        <w:pStyle w:val="Normal"/>
        <w:numPr>
          <w:ilvl w:val="0"/>
          <w:numId w:val="1"/>
        </w:numPr>
        <w:spacing w:lineRule="auto" w:line="307" w:before="0" w:after="221"/>
        <w:ind w:left="456" w:right="32" w:hanging="360"/>
        <w:rPr>
          <w:sz w:val="22"/>
        </w:rPr>
      </w:pPr>
      <w:r>
        <w:rPr>
          <w:sz w:val="22"/>
          <w:lang w:val="en-US"/>
        </w:rPr>
        <w:t xml:space="preserve">Schmidt am Busch M, Sedano A, Simonson T. Computational protein design: validation and possible relevance as a tool for homology searching and fold recognition. </w:t>
      </w:r>
      <w:r>
        <w:rPr>
          <w:sz w:val="22"/>
        </w:rPr>
        <w:t>PLoS One. 2010;5(5):e10410.</w:t>
      </w:r>
    </w:p>
    <w:p>
      <w:pPr>
        <w:pStyle w:val="Normal"/>
        <w:numPr>
          <w:ilvl w:val="0"/>
          <w:numId w:val="1"/>
        </w:numPr>
        <w:spacing w:lineRule="auto" w:line="312" w:before="0" w:after="212"/>
        <w:ind w:left="456" w:right="32" w:hanging="360"/>
        <w:rPr>
          <w:sz w:val="22"/>
        </w:rPr>
      </w:pPr>
      <w:r>
        <w:rPr>
          <w:sz w:val="22"/>
          <w:lang w:val="en-US"/>
        </w:rPr>
        <w:t xml:space="preserve">Smith CA, Kortemme T. Structure-Based Prediction of the Peptide Sequence Space Recognized by Natural and Synthetic PDZ Domains. </w:t>
      </w:r>
      <w:r>
        <w:rPr>
          <w:sz w:val="22"/>
        </w:rPr>
        <w:t>J Mol Biol. 2010;402:460–474.</w:t>
      </w:r>
    </w:p>
    <w:p>
      <w:pPr>
        <w:pStyle w:val="Normal"/>
        <w:numPr>
          <w:ilvl w:val="0"/>
          <w:numId w:val="1"/>
        </w:numPr>
        <w:spacing w:lineRule="auto" w:line="312" w:before="0" w:after="212"/>
        <w:ind w:left="456" w:right="32" w:hanging="360"/>
        <w:rPr>
          <w:sz w:val="22"/>
        </w:rPr>
      </w:pPr>
      <w:r>
        <w:rPr>
          <w:sz w:val="22"/>
          <w:lang w:val="en-US"/>
        </w:rPr>
        <w:t xml:space="preserve">Butterfoss GL, Kuhlman B. Computer-based design of novel protein structures. </w:t>
      </w:r>
      <w:r>
        <w:rPr>
          <w:sz w:val="22"/>
        </w:rPr>
        <w:t>Ann Rev Biophys Biomolec Struct. 2006;35:49–65.</w:t>
      </w:r>
    </w:p>
    <w:p>
      <w:pPr>
        <w:pStyle w:val="Normal"/>
        <w:numPr>
          <w:ilvl w:val="0"/>
          <w:numId w:val="1"/>
        </w:numPr>
        <w:spacing w:lineRule="auto" w:line="259" w:before="0" w:after="58"/>
        <w:ind w:left="456" w:right="32" w:hanging="360"/>
        <w:rPr>
          <w:sz w:val="22"/>
        </w:rPr>
      </w:pPr>
      <w:r>
        <w:rPr>
          <w:sz w:val="22"/>
          <w:lang w:val="en-US"/>
        </w:rPr>
        <w:t>Lippow SM, Tidor B.</w:t>
        <w:tab/>
        <w:t>Progress in computational Protein Design.</w:t>
        <w:tab/>
      </w:r>
      <w:r>
        <w:rPr>
          <w:sz w:val="22"/>
        </w:rPr>
        <w:t>Curr Opin Biotech.</w:t>
      </w:r>
    </w:p>
    <w:p>
      <w:pPr>
        <w:pStyle w:val="Normal"/>
        <w:spacing w:lineRule="auto" w:line="259" w:before="0" w:after="273"/>
        <w:ind w:left="456" w:right="32" w:hanging="0"/>
        <w:rPr>
          <w:sz w:val="22"/>
        </w:rPr>
      </w:pPr>
      <w:r>
        <w:rPr>
          <w:sz w:val="22"/>
        </w:rPr>
        <w:t>2007;18:305–311.</w:t>
      </w:r>
    </w:p>
    <w:p>
      <w:pPr>
        <w:pStyle w:val="Normal"/>
        <w:numPr>
          <w:ilvl w:val="0"/>
          <w:numId w:val="1"/>
        </w:numPr>
        <w:spacing w:lineRule="auto" w:line="312" w:before="0" w:after="212"/>
        <w:ind w:left="456" w:right="32" w:hanging="360"/>
        <w:rPr>
          <w:sz w:val="22"/>
        </w:rPr>
      </w:pPr>
      <w:r>
        <w:rPr>
          <w:sz w:val="22"/>
          <w:lang w:val="en-US"/>
        </w:rPr>
        <w:t xml:space="preserve">Dai L, Yang Y, Kim HR, Zhou Y. Improving computational protein design by using structure-derived sequence profile. </w:t>
      </w:r>
      <w:r>
        <w:rPr>
          <w:sz w:val="22"/>
        </w:rPr>
        <w:t>Proteins. 2010;78:2338–2348.</w:t>
      </w:r>
    </w:p>
    <w:p>
      <w:pPr>
        <w:pStyle w:val="Normal"/>
        <w:numPr>
          <w:ilvl w:val="0"/>
          <w:numId w:val="1"/>
        </w:numPr>
        <w:spacing w:lineRule="auto" w:line="312" w:before="0" w:after="212"/>
        <w:ind w:left="456" w:right="32" w:hanging="360"/>
        <w:rPr>
          <w:sz w:val="22"/>
        </w:rPr>
      </w:pPr>
      <w:r>
        <w:rPr>
          <w:sz w:val="22"/>
          <w:lang w:val="en-US"/>
        </w:rPr>
        <w:t xml:space="preserve">Feldmeier K, Hoecker B. Computational protein design of ligand binding and catalysis. </w:t>
      </w:r>
      <w:r>
        <w:rPr>
          <w:sz w:val="22"/>
        </w:rPr>
        <w:t>Curr Opin Chem Biol. 2013;17:929–933.</w:t>
      </w:r>
    </w:p>
    <w:p>
      <w:pPr>
        <w:pStyle w:val="Normal"/>
        <w:numPr>
          <w:ilvl w:val="0"/>
          <w:numId w:val="1"/>
        </w:numPr>
        <w:spacing w:lineRule="auto" w:line="312" w:before="0" w:after="212"/>
        <w:ind w:left="456" w:right="32" w:hanging="360"/>
        <w:rPr>
          <w:sz w:val="22"/>
        </w:rPr>
      </w:pPr>
      <w:r>
        <w:rPr>
          <w:sz w:val="22"/>
        </w:rPr>
        <w:t xml:space="preserve">Tinberg CE, Khare SD, Dou J, Doyle L, Nelson JW, Schena A, et al. </w:t>
      </w:r>
      <w:r>
        <w:rPr>
          <w:sz w:val="22"/>
          <w:lang w:val="en-US"/>
        </w:rPr>
        <w:t xml:space="preserve">Computational design of ligand-binding proteins with high affinity and selectivity. </w:t>
      </w:r>
      <w:r>
        <w:rPr>
          <w:sz w:val="22"/>
        </w:rPr>
        <w:t>Nature. 2013;501:212–218.</w:t>
      </w:r>
    </w:p>
    <w:p>
      <w:pPr>
        <w:pStyle w:val="Normal"/>
        <w:numPr>
          <w:ilvl w:val="0"/>
          <w:numId w:val="1"/>
        </w:numPr>
        <w:spacing w:lineRule="auto" w:line="312" w:before="0" w:after="212"/>
        <w:ind w:left="456" w:right="32" w:hanging="360"/>
        <w:rPr>
          <w:sz w:val="22"/>
        </w:rPr>
      </w:pPr>
      <w:r>
        <w:rPr>
          <w:sz w:val="22"/>
          <w:lang w:val="en-US"/>
        </w:rPr>
        <w:t xml:space="preserve">Au L, Green DF. Direct Calculation of Protein Fitness Landscapes through Computational Protein Design. </w:t>
      </w:r>
      <w:r>
        <w:rPr>
          <w:sz w:val="22"/>
        </w:rPr>
        <w:t>Biophys J. 2016;110:75–84.</w:t>
      </w:r>
    </w:p>
    <w:p>
      <w:pPr>
        <w:pStyle w:val="Normal"/>
        <w:numPr>
          <w:ilvl w:val="0"/>
          <w:numId w:val="1"/>
        </w:numPr>
        <w:spacing w:lineRule="auto" w:line="312" w:before="0" w:after="212"/>
        <w:ind w:left="456" w:right="32" w:hanging="360"/>
        <w:rPr>
          <w:sz w:val="22"/>
        </w:rPr>
      </w:pPr>
      <w:r>
        <w:rPr>
          <w:sz w:val="22"/>
          <w:lang w:val="en-US"/>
        </w:rPr>
        <w:t xml:space="preserve">Pokala N, Handel TM. Energy functions for protein design I: Efficient and accurate continuum electrostatics and solvation. </w:t>
      </w:r>
      <w:r>
        <w:rPr>
          <w:sz w:val="22"/>
        </w:rPr>
        <w:t>Prot Sci. 2004;13:925–936.</w:t>
      </w:r>
    </w:p>
    <w:p>
      <w:pPr>
        <w:pStyle w:val="Normal"/>
        <w:numPr>
          <w:ilvl w:val="0"/>
          <w:numId w:val="1"/>
        </w:numPr>
        <w:spacing w:lineRule="auto" w:line="312" w:before="0" w:after="212"/>
        <w:ind w:left="456" w:right="32" w:hanging="360"/>
        <w:rPr>
          <w:sz w:val="22"/>
        </w:rPr>
      </w:pPr>
      <w:r>
        <w:rPr>
          <w:sz w:val="22"/>
          <w:lang w:val="en-US"/>
        </w:rPr>
        <w:t xml:space="preserve">Samish I, MacDermaid CM, Perez-Aguilar JM, Saven JG. Theoretical and computational protein design. </w:t>
      </w:r>
      <w:r>
        <w:rPr>
          <w:sz w:val="22"/>
        </w:rPr>
        <w:t>Ann Rev Phys Chem. 2011;62:129––149.</w:t>
      </w:r>
    </w:p>
    <w:p>
      <w:pPr>
        <w:pStyle w:val="Normal"/>
        <w:numPr>
          <w:ilvl w:val="0"/>
          <w:numId w:val="1"/>
        </w:numPr>
        <w:spacing w:lineRule="auto" w:line="259" w:before="0" w:after="58"/>
        <w:ind w:left="456" w:right="32" w:hanging="360"/>
        <w:rPr>
          <w:sz w:val="22"/>
        </w:rPr>
      </w:pPr>
      <w:r>
        <w:rPr>
          <w:sz w:val="22"/>
        </w:rPr>
        <w:t>Li Z, Yang Y, Zhan J, Dai L, Zhou Y. Energy Functions in De Novo Protein Design:</w:t>
      </w:r>
    </w:p>
    <w:p>
      <w:pPr>
        <w:pStyle w:val="Normal"/>
        <w:spacing w:lineRule="auto" w:line="259" w:before="0" w:after="260"/>
        <w:ind w:left="456" w:right="32" w:hanging="0"/>
        <w:rPr>
          <w:sz w:val="22"/>
        </w:rPr>
      </w:pPr>
      <w:r>
        <w:rPr>
          <w:sz w:val="22"/>
          <w:lang w:val="en-US"/>
        </w:rPr>
        <w:t xml:space="preserve">Current Challenges and Future Prospects. </w:t>
      </w:r>
      <w:r>
        <w:rPr>
          <w:sz w:val="22"/>
        </w:rPr>
        <w:t>Ann Rev Biochem. 2013;42:315–335.</w:t>
      </w:r>
    </w:p>
    <w:p>
      <w:pPr>
        <w:pStyle w:val="Normal"/>
        <w:numPr>
          <w:ilvl w:val="0"/>
          <w:numId w:val="1"/>
        </w:numPr>
        <w:spacing w:lineRule="auto" w:line="259" w:before="0" w:after="58"/>
        <w:ind w:left="456" w:right="32" w:hanging="360"/>
        <w:rPr>
          <w:sz w:val="22"/>
        </w:rPr>
      </w:pPr>
      <w:r>
        <w:rPr>
          <w:sz w:val="22"/>
        </w:rPr>
        <w:t>Schmidt am Busch M, Lopes A, Mignon D, Simonson T. Computational protein design:</w:t>
      </w:r>
    </w:p>
    <w:p>
      <w:pPr>
        <w:pStyle w:val="Normal"/>
        <w:spacing w:lineRule="auto" w:line="312" w:before="0" w:after="212"/>
        <w:ind w:left="456" w:right="32" w:hanging="0"/>
        <w:rPr>
          <w:sz w:val="22"/>
        </w:rPr>
      </w:pPr>
      <w:r>
        <w:rPr>
          <w:sz w:val="22"/>
          <w:lang w:val="en-US"/>
        </w:rPr>
        <w:t xml:space="preserve">software implementation, parameter optimization, and performance of a simple model. </w:t>
      </w:r>
      <w:r>
        <w:rPr>
          <w:sz w:val="22"/>
        </w:rPr>
        <w:t>J Comput Chem. 2008;29:1092–1102.</w:t>
      </w:r>
    </w:p>
    <w:p>
      <w:pPr>
        <w:pStyle w:val="Normal"/>
        <w:numPr>
          <w:ilvl w:val="0"/>
          <w:numId w:val="1"/>
        </w:numPr>
        <w:spacing w:lineRule="auto" w:line="312" w:before="0" w:after="212"/>
        <w:ind w:left="456" w:right="32" w:hanging="360"/>
        <w:rPr>
          <w:sz w:val="22"/>
        </w:rPr>
      </w:pPr>
      <w:r>
        <w:rPr>
          <w:sz w:val="22"/>
        </w:rPr>
        <w:t>Simonson T. Protein:ligand recognition: simple models for electrostatic effects. Curr Pharma Design. 2013;19:4241–4256.</w:t>
      </w:r>
    </w:p>
    <w:p>
      <w:pPr>
        <w:pStyle w:val="Normal"/>
        <w:numPr>
          <w:ilvl w:val="0"/>
          <w:numId w:val="1"/>
        </w:numPr>
        <w:spacing w:lineRule="auto" w:line="312" w:before="0" w:after="212"/>
        <w:ind w:left="456" w:right="32" w:hanging="360"/>
        <w:rPr>
          <w:sz w:val="22"/>
        </w:rPr>
      </w:pPr>
      <w:r>
        <w:rPr>
          <w:sz w:val="22"/>
          <w:lang w:val="en-US"/>
        </w:rPr>
        <w:t xml:space="preserve">Polydorides S, Michael E, Mignon D, Druart K, Archontis G, Simonson T. Proteus and the design of ligand binding sites. In: Stoddard B, editor. Methods in Molecular Biology: Design and Creation of Protein Ligand Binding Proteins. vol. 1414. </w:t>
      </w:r>
      <w:r>
        <w:rPr>
          <w:sz w:val="22"/>
        </w:rPr>
        <w:t>Springer Verlag, New York; 2016. p. 0000.</w:t>
      </w:r>
    </w:p>
    <w:p>
      <w:pPr>
        <w:pStyle w:val="Normal"/>
        <w:numPr>
          <w:ilvl w:val="0"/>
          <w:numId w:val="1"/>
        </w:numPr>
        <w:spacing w:lineRule="auto" w:line="312" w:before="0" w:after="212"/>
        <w:ind w:left="456" w:right="32" w:hanging="360"/>
        <w:rPr>
          <w:sz w:val="22"/>
        </w:rPr>
      </w:pPr>
      <w:r>
        <w:rPr>
          <w:sz w:val="22"/>
          <w:lang w:val="en-US"/>
        </w:rPr>
        <w:t xml:space="preserve">Baker D. Prediction and design of macromolecular structures and interactions. </w:t>
      </w:r>
      <w:r>
        <w:rPr>
          <w:sz w:val="22"/>
        </w:rPr>
        <w:t>Phil Trans R Soc Lond. 2006;361:459–463.</w:t>
      </w:r>
    </w:p>
    <w:p>
      <w:pPr>
        <w:pStyle w:val="Normal"/>
        <w:numPr>
          <w:ilvl w:val="0"/>
          <w:numId w:val="1"/>
        </w:numPr>
        <w:spacing w:lineRule="auto" w:line="312" w:before="0" w:after="212"/>
        <w:ind w:left="456" w:right="32" w:hanging="360"/>
        <w:rPr>
          <w:sz w:val="22"/>
        </w:rPr>
      </w:pPr>
      <w:r>
        <w:rPr>
          <w:sz w:val="22"/>
          <w:lang w:val="en-US"/>
        </w:rPr>
        <w:t xml:space="preserve">Shepherd TR, Hard RL, Murray AM, Pei D, Fuentes EJ. Distinct Ligand Specificity of the Tiam1 and Tiam2 PDZ Domains. </w:t>
      </w:r>
      <w:r>
        <w:rPr>
          <w:sz w:val="22"/>
        </w:rPr>
        <w:t>Biochemistry. 2011;50:1296–1308.</w:t>
      </w:r>
    </w:p>
    <w:p>
      <w:pPr>
        <w:pStyle w:val="Normal"/>
        <w:numPr>
          <w:ilvl w:val="0"/>
          <w:numId w:val="1"/>
        </w:numPr>
        <w:spacing w:lineRule="auto" w:line="312" w:before="0" w:after="212"/>
        <w:ind w:left="456" w:right="32" w:hanging="360"/>
        <w:rPr>
          <w:sz w:val="22"/>
          <w:lang w:val="en-US"/>
        </w:rPr>
      </w:pPr>
      <w:r>
        <w:rPr>
          <w:sz w:val="22"/>
          <w:lang w:val="en-US"/>
        </w:rPr>
        <w:t>Frenkel D, Smit B. Understanding molecular simulation, Chapter 3. Academic Press, New York; 1996.</w:t>
      </w:r>
    </w:p>
    <w:p>
      <w:pPr>
        <w:pStyle w:val="Normal"/>
        <w:numPr>
          <w:ilvl w:val="0"/>
          <w:numId w:val="1"/>
        </w:numPr>
        <w:spacing w:lineRule="auto" w:line="312" w:before="0" w:after="212"/>
        <w:ind w:left="456" w:right="32" w:hanging="360"/>
        <w:rPr>
          <w:sz w:val="22"/>
          <w:lang w:val="en-US"/>
        </w:rPr>
      </w:pPr>
      <w:r>
        <w:rPr>
          <w:sz w:val="22"/>
          <w:lang w:val="en-US"/>
        </w:rPr>
        <w:t>Grimmett GR, Stirzaker DR. Probability and random processes. Oxford University Press; 2001.</w:t>
      </w:r>
    </w:p>
    <w:p>
      <w:pPr>
        <w:pStyle w:val="Normal"/>
        <w:numPr>
          <w:ilvl w:val="0"/>
          <w:numId w:val="1"/>
        </w:numPr>
        <w:spacing w:lineRule="auto" w:line="312" w:before="0" w:after="212"/>
        <w:ind w:left="456" w:right="32" w:hanging="360"/>
        <w:rPr>
          <w:sz w:val="22"/>
        </w:rPr>
      </w:pPr>
      <w:r>
        <w:rPr>
          <w:sz w:val="22"/>
          <w:lang w:val="en-US"/>
        </w:rPr>
        <w:t xml:space="preserve">Kleinman CL, Rodrigue N, Bonnard C, Philippe H, Lartillot N. A maximum likelihood framework for protein design. </w:t>
      </w:r>
      <w:r>
        <w:rPr>
          <w:sz w:val="22"/>
        </w:rPr>
        <w:t>BMC Bioinf. 2006;7:Art. 326.</w:t>
      </w:r>
    </w:p>
    <w:p>
      <w:pPr>
        <w:pStyle w:val="Normal"/>
        <w:numPr>
          <w:ilvl w:val="0"/>
          <w:numId w:val="1"/>
        </w:numPr>
        <w:spacing w:lineRule="auto" w:line="312" w:before="0" w:after="212"/>
        <w:ind w:left="456" w:right="32" w:hanging="360"/>
        <w:rPr>
          <w:sz w:val="22"/>
          <w:lang w:val="en-US"/>
        </w:rPr>
      </w:pPr>
      <w:r>
        <w:rPr>
          <w:sz w:val="22"/>
          <w:lang w:val="en-US"/>
        </w:rPr>
        <w:t>Fowler RH, Guggenheim EA. Statistical Thermodynamics. Cambridge University Press; 1939.</w:t>
      </w:r>
    </w:p>
    <w:p>
      <w:pPr>
        <w:pStyle w:val="Normal"/>
        <w:numPr>
          <w:ilvl w:val="0"/>
          <w:numId w:val="1"/>
        </w:numPr>
        <w:spacing w:lineRule="auto" w:line="312" w:before="0" w:after="212"/>
        <w:ind w:left="456" w:right="32" w:hanging="360"/>
        <w:rPr>
          <w:sz w:val="22"/>
        </w:rPr>
      </w:pPr>
      <w:r>
        <w:rPr>
          <w:sz w:val="22"/>
          <w:lang w:val="en-US"/>
        </w:rPr>
        <w:t xml:space="preserve">Cornell W, Cieplak P, Bayly C, Gould I, Merz K, Ferguson D, et al. A Second Generation Force Field for the Simulation of Proteins, Nucleic Acids, and Organic Molecules. </w:t>
      </w:r>
      <w:r>
        <w:rPr>
          <w:sz w:val="22"/>
        </w:rPr>
        <w:t>J Am Chem Soc. 1995;117:5179–5197.</w:t>
      </w:r>
    </w:p>
    <w:p>
      <w:pPr>
        <w:pStyle w:val="Normal"/>
        <w:numPr>
          <w:ilvl w:val="0"/>
          <w:numId w:val="1"/>
        </w:numPr>
        <w:spacing w:lineRule="auto" w:line="312" w:before="0" w:after="212"/>
        <w:ind w:left="456" w:right="32" w:hanging="360"/>
        <w:rPr>
          <w:sz w:val="22"/>
        </w:rPr>
      </w:pPr>
      <w:r>
        <w:rPr>
          <w:sz w:val="22"/>
          <w:lang w:val="en-US"/>
        </w:rPr>
        <w:t xml:space="preserve">Hawkins GD, Cramer C, Truhlar D. Pairwise descreening of solute charges from a dielectric medium. </w:t>
      </w:r>
      <w:r>
        <w:rPr>
          <w:sz w:val="22"/>
        </w:rPr>
        <w:t>Chem Phys Lett. 1995;246:122–129.</w:t>
      </w:r>
    </w:p>
    <w:p>
      <w:pPr>
        <w:pStyle w:val="Normal"/>
        <w:numPr>
          <w:ilvl w:val="0"/>
          <w:numId w:val="1"/>
        </w:numPr>
        <w:spacing w:lineRule="auto" w:line="312" w:before="0" w:after="212"/>
        <w:ind w:left="456" w:right="32" w:hanging="360"/>
        <w:rPr>
          <w:sz w:val="22"/>
        </w:rPr>
      </w:pPr>
      <w:r>
        <w:rPr>
          <w:sz w:val="22"/>
          <w:lang w:val="en-US"/>
        </w:rPr>
        <w:t xml:space="preserve">Lopes A, Aleksandrov A, Bathelt C, Archontis G, Simonson T. Computational sidechain placement and protein mutagenesis with implicit solvent models. </w:t>
      </w:r>
      <w:r>
        <w:rPr>
          <w:sz w:val="22"/>
        </w:rPr>
        <w:t>Proteins. 2007;67:853–867.</w:t>
      </w:r>
    </w:p>
    <w:p>
      <w:pPr>
        <w:pStyle w:val="Normal"/>
        <w:numPr>
          <w:ilvl w:val="0"/>
          <w:numId w:val="1"/>
        </w:numPr>
        <w:spacing w:lineRule="auto" w:line="312" w:before="0" w:after="212"/>
        <w:ind w:left="456" w:right="32" w:hanging="360"/>
        <w:rPr>
          <w:sz w:val="22"/>
        </w:rPr>
      </w:pPr>
      <w:r>
        <w:rPr>
          <w:sz w:val="22"/>
          <w:lang w:val="en-US"/>
        </w:rPr>
        <w:t xml:space="preserve">Lee B, Richards F. The interpretation of protein structures: estimation of static accessibility. </w:t>
      </w:r>
      <w:r>
        <w:rPr>
          <w:sz w:val="22"/>
        </w:rPr>
        <w:t>J Mol Biol. 1971;55:379–400.</w:t>
      </w:r>
    </w:p>
    <w:p>
      <w:pPr>
        <w:pStyle w:val="Normal"/>
        <w:numPr>
          <w:ilvl w:val="0"/>
          <w:numId w:val="1"/>
        </w:numPr>
        <w:spacing w:lineRule="auto" w:line="312" w:before="0" w:after="212"/>
        <w:ind w:left="456" w:right="32" w:hanging="360"/>
        <w:rPr>
          <w:sz w:val="22"/>
          <w:lang w:val="en-US"/>
        </w:rPr>
      </w:pPr>
      <w:r>
        <w:rPr>
          <w:sz w:val="22"/>
          <w:lang w:val="en-US"/>
        </w:rPr>
        <w:t xml:space="preserve">Bru¨nger AT. </w:t>
      </w:r>
      <w:r>
        <w:rPr>
          <w:rFonts w:eastAsia="Calibri" w:cs="Calibri" w:ascii="Calibri" w:hAnsi="Calibri"/>
          <w:sz w:val="22"/>
          <w:lang w:val="en-US"/>
        </w:rPr>
        <w:t xml:space="preserve">X-plor </w:t>
      </w:r>
      <w:r>
        <w:rPr>
          <w:sz w:val="22"/>
          <w:lang w:val="en-US"/>
        </w:rPr>
        <w:t>version 3.1, A System for X-ray crystallography and NMR. Yale University Press, New Haven; 1992.</w:t>
      </w:r>
    </w:p>
    <w:p>
      <w:pPr>
        <w:pStyle w:val="Normal"/>
        <w:numPr>
          <w:ilvl w:val="0"/>
          <w:numId w:val="1"/>
        </w:numPr>
        <w:spacing w:lineRule="auto" w:line="312" w:before="0" w:after="212"/>
        <w:ind w:left="456" w:right="32" w:hanging="360"/>
        <w:rPr>
          <w:sz w:val="22"/>
        </w:rPr>
      </w:pPr>
      <w:r>
        <w:rPr>
          <w:sz w:val="22"/>
          <w:lang w:val="en-US"/>
        </w:rPr>
        <w:t xml:space="preserve">Gaillard T, Simonson T. Pairwise Decomposition of an MMGBSA Energy Function for Computational Protein Design. </w:t>
      </w:r>
      <w:r>
        <w:rPr>
          <w:sz w:val="22"/>
        </w:rPr>
        <w:t>J Comput Chem. 2014;35:1371–1387.</w:t>
      </w:r>
    </w:p>
    <w:p>
      <w:pPr>
        <w:pStyle w:val="Normal"/>
        <w:numPr>
          <w:ilvl w:val="0"/>
          <w:numId w:val="1"/>
        </w:numPr>
        <w:spacing w:lineRule="auto" w:line="312" w:before="0" w:after="212"/>
        <w:ind w:left="456" w:right="32" w:hanging="360"/>
        <w:rPr>
          <w:sz w:val="22"/>
          <w:lang w:val="en-US"/>
        </w:rPr>
      </w:pPr>
      <w:r>
        <w:rPr>
          <w:sz w:val="22"/>
          <w:lang w:val="en-US"/>
        </w:rPr>
        <w:t>Street AG, Mayo SL. Pairwise calculation of protein solvent-accessible surface areas. Folding and Design. 1998;3:253–258.</w:t>
      </w:r>
    </w:p>
    <w:p>
      <w:pPr>
        <w:pStyle w:val="Normal"/>
        <w:numPr>
          <w:ilvl w:val="0"/>
          <w:numId w:val="1"/>
        </w:numPr>
        <w:spacing w:lineRule="auto" w:line="312" w:before="0" w:after="212"/>
        <w:ind w:left="456" w:right="32" w:hanging="360"/>
        <w:rPr>
          <w:sz w:val="22"/>
        </w:rPr>
      </w:pPr>
      <w:r>
        <w:rPr>
          <w:sz w:val="22"/>
          <w:lang w:val="en-US"/>
        </w:rPr>
        <w:t xml:space="preserve">Aleksandrov A, Polydorides S, Archontis G, Simonson T. Predicting the Acid/Base Behavior of Proteins: A Constant-pH Monte Carlo Approach with Generalized Born Solvent. </w:t>
      </w:r>
      <w:r>
        <w:rPr>
          <w:sz w:val="22"/>
        </w:rPr>
        <w:t>J Phys Chem B. 2010;114:10634–10648.</w:t>
      </w:r>
    </w:p>
    <w:p>
      <w:pPr>
        <w:pStyle w:val="Normal"/>
        <w:numPr>
          <w:ilvl w:val="0"/>
          <w:numId w:val="1"/>
        </w:numPr>
        <w:spacing w:lineRule="auto" w:line="312" w:before="0" w:after="212"/>
        <w:ind w:left="456" w:right="32" w:hanging="360"/>
        <w:rPr>
          <w:sz w:val="22"/>
        </w:rPr>
      </w:pPr>
      <w:r>
        <w:rPr>
          <w:sz w:val="22"/>
          <w:lang w:val="en-US"/>
        </w:rPr>
        <w:t xml:space="preserve">Schmidt am Busch M, Mignon D, Simonson T. Computational protein design as a tool for fold recognition. </w:t>
      </w:r>
      <w:r>
        <w:rPr>
          <w:sz w:val="22"/>
        </w:rPr>
        <w:t>Proteins. 2009;77:139–158.</w:t>
      </w:r>
    </w:p>
    <w:p>
      <w:pPr>
        <w:pStyle w:val="Normal"/>
        <w:numPr>
          <w:ilvl w:val="0"/>
          <w:numId w:val="1"/>
        </w:numPr>
        <w:spacing w:lineRule="auto" w:line="312" w:before="0" w:after="0"/>
        <w:ind w:left="456" w:right="32" w:hanging="360"/>
        <w:rPr>
          <w:sz w:val="22"/>
          <w:lang w:val="en-US"/>
        </w:rPr>
      </w:pPr>
      <w:r>
        <w:rPr>
          <w:sz w:val="22"/>
        </w:rPr>
        <w:t xml:space="preserve">Eswar N, Marti-Renom MA, Webb B, Madhusudhan MS, Eramian D, Shen M, et al. </w:t>
      </w:r>
      <w:r>
        <w:rPr>
          <w:sz w:val="22"/>
          <w:lang w:val="en-US"/>
        </w:rPr>
        <w:t>Comparative Protein Structure Modeling With MODELLER. Curr Prot Bioinf. 2006;Suppl.</w:t>
      </w:r>
    </w:p>
    <w:p>
      <w:pPr>
        <w:pStyle w:val="Normal"/>
        <w:spacing w:lineRule="auto" w:line="259" w:before="0" w:after="273"/>
        <w:ind w:left="456" w:right="32" w:hanging="0"/>
        <w:rPr>
          <w:sz w:val="22"/>
        </w:rPr>
      </w:pPr>
      <w:r>
        <w:rPr>
          <w:sz w:val="22"/>
        </w:rPr>
        <w:t>15:5.6.1–5.6.30.</w:t>
      </w:r>
    </w:p>
    <w:p>
      <w:pPr>
        <w:pStyle w:val="Normal"/>
        <w:numPr>
          <w:ilvl w:val="0"/>
          <w:numId w:val="1"/>
        </w:numPr>
        <w:spacing w:lineRule="auto" w:line="312" w:before="0" w:after="212"/>
        <w:ind w:left="456" w:right="32" w:hanging="360"/>
        <w:rPr>
          <w:sz w:val="22"/>
        </w:rPr>
      </w:pPr>
      <w:r>
        <w:rPr>
          <w:sz w:val="22"/>
          <w:lang w:val="en-US"/>
        </w:rPr>
        <w:t xml:space="preserve">Tuffery P, Etchebest C, Hazout S, Lavery R. A New Approach to the Rapid Determination of Protein Side Chain Conformations. </w:t>
      </w:r>
      <w:r>
        <w:rPr>
          <w:sz w:val="22"/>
        </w:rPr>
        <w:t>J Biomol Struct Dyn. 1991;8:1267.</w:t>
      </w:r>
    </w:p>
    <w:p>
      <w:pPr>
        <w:pStyle w:val="Normal"/>
        <w:numPr>
          <w:ilvl w:val="0"/>
          <w:numId w:val="1"/>
        </w:numPr>
        <w:spacing w:lineRule="auto" w:line="312" w:before="0" w:after="212"/>
        <w:ind w:left="456" w:right="32" w:hanging="360"/>
        <w:rPr>
          <w:sz w:val="22"/>
        </w:rPr>
      </w:pPr>
      <w:r>
        <w:rPr>
          <w:sz w:val="22"/>
          <w:lang w:val="en-US"/>
        </w:rPr>
        <w:t xml:space="preserve">Krivov GG, Shapalov MV, Dunbrack RL. Improved prediction of protein side-chain conformations with SCWRL4. </w:t>
      </w:r>
      <w:r>
        <w:rPr>
          <w:sz w:val="22"/>
        </w:rPr>
        <w:t>Proteins. 2009;77:778–795.</w:t>
      </w:r>
    </w:p>
    <w:p>
      <w:pPr>
        <w:pStyle w:val="Normal"/>
        <w:numPr>
          <w:ilvl w:val="0"/>
          <w:numId w:val="1"/>
        </w:numPr>
        <w:spacing w:lineRule="auto" w:line="312" w:before="0" w:after="212"/>
        <w:ind w:left="456" w:right="32" w:hanging="360"/>
        <w:rPr>
          <w:sz w:val="22"/>
        </w:rPr>
      </w:pPr>
      <w:r>
        <w:rPr>
          <w:sz w:val="22"/>
        </w:rPr>
        <w:t>Gaillard T, Panel N, Simonson T. Protein sidechain conformation predictions with an MMGBSA energy function. Proteins. 2016;84:803–819.</w:t>
      </w:r>
    </w:p>
    <w:p>
      <w:pPr>
        <w:pStyle w:val="Normal"/>
        <w:numPr>
          <w:ilvl w:val="0"/>
          <w:numId w:val="1"/>
        </w:numPr>
        <w:spacing w:lineRule="auto" w:line="312" w:before="0" w:after="212"/>
        <w:ind w:left="456" w:right="32" w:hanging="360"/>
        <w:rPr>
          <w:sz w:val="22"/>
        </w:rPr>
      </w:pPr>
      <w:r>
        <w:rPr>
          <w:sz w:val="22"/>
          <w:lang w:val="en-US"/>
        </w:rPr>
        <w:t xml:space="preserve">Kofke DA. On the acceptance probability of replica-exchange Monte Carlo trials. </w:t>
      </w:r>
      <w:r>
        <w:rPr>
          <w:sz w:val="22"/>
        </w:rPr>
        <w:t>J Chem Phys. 2002;117:6911–6914.</w:t>
      </w:r>
    </w:p>
    <w:p>
      <w:pPr>
        <w:pStyle w:val="Normal"/>
        <w:numPr>
          <w:ilvl w:val="0"/>
          <w:numId w:val="1"/>
        </w:numPr>
        <w:spacing w:lineRule="auto" w:line="312" w:before="0" w:after="212"/>
        <w:ind w:left="456" w:right="32" w:hanging="360"/>
        <w:rPr>
          <w:sz w:val="22"/>
        </w:rPr>
      </w:pPr>
      <w:r>
        <w:rPr>
          <w:sz w:val="22"/>
          <w:lang w:val="en-US"/>
        </w:rPr>
        <w:t xml:space="preserve">Earl DJ, Deem MW. Parallel tempering: theory, applications, and new perspectives. </w:t>
      </w:r>
      <w:r>
        <w:rPr>
          <w:sz w:val="22"/>
        </w:rPr>
        <w:t>Phys Chem Chem Phys. 2005;7:3910–3916.</w:t>
      </w:r>
    </w:p>
    <w:p>
      <w:pPr>
        <w:pStyle w:val="Normal"/>
        <w:numPr>
          <w:ilvl w:val="0"/>
          <w:numId w:val="1"/>
        </w:numPr>
        <w:spacing w:lineRule="auto" w:line="312" w:before="0" w:after="212"/>
        <w:ind w:left="456" w:right="32" w:hanging="360"/>
        <w:rPr>
          <w:sz w:val="22"/>
        </w:rPr>
      </w:pPr>
      <w:r>
        <w:rPr>
          <w:sz w:val="22"/>
          <w:lang w:val="en-US"/>
        </w:rPr>
        <w:t xml:space="preserve">Mignon D, Simonson T. Comparing three stochastic search algorithms for computational protein design: Monte Carlo, Replica Exchange Monte Carlo, and a multistart, steepestdescent heuristic. </w:t>
      </w:r>
      <w:r>
        <w:rPr>
          <w:sz w:val="22"/>
        </w:rPr>
        <w:t>J Comput Chem. 2016;37:1781–1793.</w:t>
      </w:r>
    </w:p>
    <w:p>
      <w:pPr>
        <w:pStyle w:val="Normal"/>
        <w:numPr>
          <w:ilvl w:val="0"/>
          <w:numId w:val="1"/>
        </w:numPr>
        <w:spacing w:lineRule="auto" w:line="312" w:before="0" w:after="212"/>
        <w:ind w:left="456" w:right="32" w:hanging="360"/>
        <w:rPr>
          <w:sz w:val="22"/>
        </w:rPr>
      </w:pPr>
      <w:r>
        <w:rPr>
          <w:sz w:val="22"/>
          <w:lang w:val="en-US"/>
        </w:rPr>
        <w:t xml:space="preserve">Gough J, Karplus K, Hughey R, Chothia C. Assignment of homology to genome sequences using a library of hidden Markov models that represent all proteins of known structure. </w:t>
      </w:r>
      <w:r>
        <w:rPr>
          <w:sz w:val="22"/>
        </w:rPr>
        <w:t>J Mol Biol. 2001;313:903–919.</w:t>
      </w:r>
    </w:p>
    <w:p>
      <w:pPr>
        <w:pStyle w:val="Normal"/>
        <w:numPr>
          <w:ilvl w:val="0"/>
          <w:numId w:val="1"/>
        </w:numPr>
        <w:spacing w:lineRule="auto" w:line="312" w:before="0" w:after="212"/>
        <w:ind w:left="456" w:right="32" w:hanging="360"/>
        <w:rPr>
          <w:sz w:val="22"/>
        </w:rPr>
      </w:pPr>
      <w:r>
        <w:rPr>
          <w:sz w:val="22"/>
          <w:lang w:val="en-US"/>
        </w:rPr>
        <w:t xml:space="preserve">Wilson D, Madera M, Vogel C, Chothia C, Gough J. The SUPERFAMILY database in 2007: families and functions. </w:t>
      </w:r>
      <w:r>
        <w:rPr>
          <w:sz w:val="22"/>
        </w:rPr>
        <w:t>Nucl Acids Res. 2007;35:D308––D313.</w:t>
      </w:r>
    </w:p>
    <w:p>
      <w:pPr>
        <w:pStyle w:val="Normal"/>
        <w:numPr>
          <w:ilvl w:val="0"/>
          <w:numId w:val="1"/>
        </w:numPr>
        <w:spacing w:lineRule="auto" w:line="312" w:before="0" w:after="212"/>
        <w:ind w:left="456" w:right="32" w:hanging="360"/>
        <w:rPr>
          <w:sz w:val="22"/>
        </w:rPr>
      </w:pPr>
      <w:r>
        <w:rPr>
          <w:sz w:val="22"/>
          <w:lang w:val="en-US"/>
        </w:rPr>
        <w:t xml:space="preserve">Andreeva A, Howorth D, Brenner SE, Hubbard JJ, Chothia C, Murzin AG. SCOP database in 2004: refinements integrate structure and sequence family data. </w:t>
      </w:r>
      <w:r>
        <w:rPr>
          <w:sz w:val="22"/>
        </w:rPr>
        <w:t>Nucl Acids Res. 2004;32:D226–229.</w:t>
      </w:r>
    </w:p>
    <w:p>
      <w:pPr>
        <w:pStyle w:val="Normal"/>
        <w:numPr>
          <w:ilvl w:val="0"/>
          <w:numId w:val="1"/>
        </w:numPr>
        <w:spacing w:lineRule="auto" w:line="312" w:before="0" w:after="212"/>
        <w:ind w:left="456" w:right="32" w:hanging="360"/>
        <w:rPr>
          <w:sz w:val="22"/>
        </w:rPr>
      </w:pPr>
      <w:r>
        <w:rPr>
          <w:sz w:val="22"/>
          <w:lang w:val="en-US"/>
        </w:rPr>
        <w:t xml:space="preserve">Durbin R, Eddy SR, Krogh A, Mitchison G. Biological sequence analysis. </w:t>
      </w:r>
      <w:r>
        <w:rPr>
          <w:sz w:val="22"/>
        </w:rPr>
        <w:t>Cambridge University Press; 2002.</w:t>
      </w:r>
    </w:p>
    <w:p>
      <w:pPr>
        <w:pStyle w:val="Normal"/>
        <w:numPr>
          <w:ilvl w:val="0"/>
          <w:numId w:val="1"/>
        </w:numPr>
        <w:spacing w:lineRule="auto" w:line="312" w:before="0" w:after="212"/>
        <w:ind w:left="456" w:right="32" w:hanging="360"/>
        <w:rPr>
          <w:sz w:val="22"/>
          <w:lang w:val="en-US"/>
        </w:rPr>
      </w:pPr>
      <w:r>
        <w:rPr>
          <w:sz w:val="22"/>
          <w:lang w:val="en-US"/>
        </w:rPr>
        <w:t>Murphy LR, Wallqvist A, Levy RM. Simplified amino acid alphabets for protein fold recognition and implications for folding. Prot Eng. 2000;13:149–152.</w:t>
      </w:r>
    </w:p>
    <w:p>
      <w:pPr>
        <w:pStyle w:val="Normal"/>
        <w:numPr>
          <w:ilvl w:val="0"/>
          <w:numId w:val="1"/>
        </w:numPr>
        <w:spacing w:lineRule="auto" w:line="312" w:before="0" w:after="212"/>
        <w:ind w:left="456" w:right="32" w:hanging="360"/>
        <w:rPr>
          <w:sz w:val="22"/>
        </w:rPr>
      </w:pPr>
      <w:r>
        <w:rPr>
          <w:sz w:val="22"/>
          <w:lang w:val="en-US"/>
        </w:rPr>
        <w:t xml:space="preserve">Launay G, Mendez R, Wodak SJ, Simonson T. Recognizing protein-protein interfaces with empirical potentials and reduced amino acid alphabets. </w:t>
      </w:r>
      <w:r>
        <w:rPr>
          <w:sz w:val="22"/>
        </w:rPr>
        <w:t>BMC Bioinf. 2007;8:270–291.</w:t>
      </w:r>
    </w:p>
    <w:p>
      <w:pPr>
        <w:pStyle w:val="Normal"/>
        <w:numPr>
          <w:ilvl w:val="0"/>
          <w:numId w:val="1"/>
        </w:numPr>
        <w:spacing w:lineRule="auto" w:line="312" w:before="0" w:after="212"/>
        <w:ind w:left="456" w:right="32" w:hanging="360"/>
        <w:rPr>
          <w:sz w:val="22"/>
        </w:rPr>
      </w:pPr>
      <w:r>
        <w:rPr>
          <w:sz w:val="22"/>
          <w:lang w:val="en-US"/>
        </w:rPr>
        <w:t xml:space="preserve">Jo S, Kim T, Iyer VG, Im W. CHARMM-GUI: a web-based graphical user interface for CHARMM. </w:t>
      </w:r>
      <w:r>
        <w:rPr>
          <w:sz w:val="22"/>
        </w:rPr>
        <w:t>J Comput Chem. 2008;29:1859–1865.</w:t>
      </w:r>
    </w:p>
    <w:p>
      <w:pPr>
        <w:pStyle w:val="Normal"/>
        <w:numPr>
          <w:ilvl w:val="0"/>
          <w:numId w:val="1"/>
        </w:numPr>
        <w:spacing w:lineRule="auto" w:line="312" w:before="0" w:after="212"/>
        <w:ind w:left="456" w:right="32" w:hanging="360"/>
        <w:rPr>
          <w:sz w:val="22"/>
        </w:rPr>
      </w:pPr>
      <w:r>
        <w:rPr>
          <w:sz w:val="22"/>
          <w:lang w:val="en-US"/>
        </w:rPr>
        <w:t xml:space="preserve">Darden T. Treatment of long-range forces and potential. In: Becker O, Mackerell Jr AD, Roux B, Watanabe M, editors. </w:t>
      </w:r>
      <w:r>
        <w:rPr>
          <w:sz w:val="22"/>
        </w:rPr>
        <w:t>Computational Biochemistry &amp; Biophysics. Marcel Dekker, N.Y.; 2001.</w:t>
      </w:r>
    </w:p>
    <w:p>
      <w:pPr>
        <w:pStyle w:val="Normal"/>
        <w:numPr>
          <w:ilvl w:val="0"/>
          <w:numId w:val="1"/>
        </w:numPr>
        <w:spacing w:lineRule="auto" w:line="312" w:before="0" w:after="212"/>
        <w:ind w:left="456" w:right="32" w:hanging="360"/>
        <w:rPr>
          <w:sz w:val="22"/>
        </w:rPr>
      </w:pPr>
      <w:r>
        <w:rPr>
          <w:sz w:val="22"/>
          <w:lang w:val="en-US"/>
        </w:rPr>
        <w:t xml:space="preserve">Jorgensen W, Chandrasekar J, Madura J, Impey R, Klein M. Comparison of simple potential functions for simulating liquid water. </w:t>
      </w:r>
      <w:r>
        <w:rPr>
          <w:sz w:val="22"/>
        </w:rPr>
        <w:t>J Chem Phys. 1983;79:926–935.</w:t>
      </w:r>
    </w:p>
    <w:p>
      <w:pPr>
        <w:pStyle w:val="Normal"/>
        <w:numPr>
          <w:ilvl w:val="0"/>
          <w:numId w:val="1"/>
        </w:numPr>
        <w:spacing w:lineRule="auto" w:line="312" w:before="0" w:after="212"/>
        <w:ind w:left="456" w:right="32" w:hanging="360"/>
        <w:rPr>
          <w:sz w:val="22"/>
        </w:rPr>
      </w:pPr>
      <w:r>
        <w:rPr>
          <w:sz w:val="22"/>
          <w:lang w:val="en-US"/>
        </w:rPr>
        <w:t xml:space="preserve">Brooks B, Brooks III CL, Mackerell Jr AD, Nilsson L, Petrella RJ, Roux B, et al. </w:t>
      </w:r>
      <w:r>
        <w:rPr>
          <w:sz w:val="22"/>
        </w:rPr>
        <w:t>CHARMM: The biomolecular simulation program. J Comp Chem. 2009;30:1545–1614.</w:t>
      </w:r>
    </w:p>
    <w:p>
      <w:pPr>
        <w:pStyle w:val="Normal"/>
        <w:numPr>
          <w:ilvl w:val="0"/>
          <w:numId w:val="1"/>
        </w:numPr>
        <w:spacing w:lineRule="auto" w:line="312" w:before="0" w:after="212"/>
        <w:ind w:left="456" w:right="32" w:hanging="360"/>
        <w:rPr>
          <w:sz w:val="22"/>
        </w:rPr>
      </w:pPr>
      <w:r>
        <w:rPr>
          <w:sz w:val="22"/>
        </w:rPr>
        <w:t>Phillips JC, Braun R, Wang W, Gumbart J, Tajkhorshid E, Villa E, et al. Scalable molecular dynamics with NAMD. J Comput Chem. 2005;26:1781–1802.</w:t>
      </w:r>
    </w:p>
    <w:p>
      <w:pPr>
        <w:pStyle w:val="Normal"/>
        <w:numPr>
          <w:ilvl w:val="0"/>
          <w:numId w:val="1"/>
        </w:numPr>
        <w:spacing w:lineRule="auto" w:line="259" w:before="0" w:after="58"/>
        <w:ind w:left="456" w:right="32" w:hanging="360"/>
        <w:rPr>
          <w:sz w:val="22"/>
          <w:lang w:val="en-US"/>
        </w:rPr>
      </w:pPr>
      <w:r>
        <w:rPr>
          <w:sz w:val="22"/>
          <w:lang w:val="en-US"/>
        </w:rPr>
        <w:t>Schmidt am Busch M, Lopes A, Amara N, Bathelt C, Simonson T.</w:t>
        <w:tab/>
        <w:t>Testing the</w:t>
      </w:r>
    </w:p>
    <w:p>
      <w:pPr>
        <w:pStyle w:val="Normal"/>
        <w:spacing w:lineRule="auto" w:line="312" w:before="0" w:after="212"/>
        <w:ind w:left="456" w:right="32" w:hanging="0"/>
        <w:rPr>
          <w:sz w:val="22"/>
        </w:rPr>
      </w:pPr>
      <w:r>
        <w:rPr>
          <w:sz w:val="22"/>
          <w:lang w:val="en-US"/>
        </w:rPr>
        <w:t xml:space="preserve">Coulomb/Accessible Surface Area solvent model for protein stability, ligand binding, and protein design. </w:t>
      </w:r>
      <w:r>
        <w:rPr>
          <w:sz w:val="22"/>
        </w:rPr>
        <w:t>BMC Bioinformatics. 2008;9:148–163.</w:t>
      </w:r>
    </w:p>
    <w:p>
      <w:pPr>
        <w:pStyle w:val="Normal"/>
        <w:numPr>
          <w:ilvl w:val="0"/>
          <w:numId w:val="1"/>
        </w:numPr>
        <w:spacing w:lineRule="auto" w:line="312" w:before="0" w:after="212"/>
        <w:ind w:left="456" w:right="32" w:hanging="360"/>
        <w:rPr>
          <w:sz w:val="22"/>
        </w:rPr>
      </w:pPr>
      <w:r>
        <w:rPr>
          <w:sz w:val="22"/>
        </w:rPr>
        <w:t>Liu X, Speckhard DC, Shepherd TR, Sun YJ, Hengel SR, Yu L, et al. Distinct roles for conformational dynamics in protein-ligand interactions. Structure. 2016;24:0000.</w:t>
      </w:r>
    </w:p>
    <w:p>
      <w:pPr>
        <w:pStyle w:val="Normal"/>
        <w:numPr>
          <w:ilvl w:val="0"/>
          <w:numId w:val="1"/>
        </w:numPr>
        <w:spacing w:lineRule="auto" w:line="312" w:before="0" w:after="212"/>
        <w:ind w:left="456" w:right="32" w:hanging="360"/>
        <w:rPr>
          <w:sz w:val="22"/>
        </w:rPr>
      </w:pPr>
      <w:r>
        <w:rPr>
          <w:sz w:val="22"/>
          <w:lang w:val="en-US"/>
        </w:rPr>
        <w:t xml:space="preserve">Polydorides S, Amara N, Aubard C, Plateau P, Simonson T, Archontis G. Computational protein design with a generalized Born solvent model: application to Asparaginyl-tRNA synthetase. </w:t>
      </w:r>
      <w:r>
        <w:rPr>
          <w:sz w:val="22"/>
        </w:rPr>
        <w:t>Proteins. 2011;79:3448–3468.</w:t>
      </w:r>
    </w:p>
    <w:p>
      <w:pPr>
        <w:pStyle w:val="Normal"/>
        <w:numPr>
          <w:ilvl w:val="0"/>
          <w:numId w:val="1"/>
        </w:numPr>
        <w:spacing w:lineRule="auto" w:line="312" w:before="0" w:after="212"/>
        <w:ind w:left="456" w:right="32" w:hanging="360"/>
        <w:rPr>
          <w:sz w:val="22"/>
        </w:rPr>
      </w:pPr>
      <w:r>
        <w:rPr>
          <w:sz w:val="22"/>
        </w:rPr>
        <w:t>Druart K, Palmai Z, Omarjee E, Simonson T. Protein:ligand binding free energies: a stringent test for computational protein design. J Comput Chem. 2016;37:404–415.</w:t>
      </w:r>
    </w:p>
    <w:p>
      <w:pPr>
        <w:pStyle w:val="Normal"/>
        <w:numPr>
          <w:ilvl w:val="0"/>
          <w:numId w:val="1"/>
        </w:numPr>
        <w:spacing w:lineRule="auto" w:line="312" w:before="0" w:after="212"/>
        <w:ind w:left="456" w:right="32" w:hanging="360"/>
        <w:rPr>
          <w:sz w:val="22"/>
        </w:rPr>
      </w:pPr>
      <w:r>
        <w:rPr>
          <w:sz w:val="22"/>
          <w:lang w:val="en-US"/>
        </w:rPr>
        <w:t xml:space="preserve">Polydorides S, Simonson T. Monte Carlo simulations of proteins at constant pH with generalized Born solvent, flexible sidechains, and an effective dielectric boundary. </w:t>
      </w:r>
      <w:r>
        <w:rPr>
          <w:sz w:val="22"/>
        </w:rPr>
        <w:t>J Comput Chem. 2013;34:2742–2756.</w:t>
      </w:r>
    </w:p>
    <w:p>
      <w:pPr>
        <w:pStyle w:val="Normal"/>
        <w:numPr>
          <w:ilvl w:val="0"/>
          <w:numId w:val="1"/>
        </w:numPr>
        <w:spacing w:lineRule="auto" w:line="259" w:before="0" w:after="65"/>
        <w:ind w:left="456" w:right="32" w:hanging="360"/>
        <w:rPr>
          <w:sz w:val="22"/>
        </w:rPr>
      </w:pPr>
      <w:r>
        <w:rPr>
          <w:sz w:val="22"/>
          <w:lang w:val="en-US"/>
        </w:rPr>
        <w:t>Kilambi K, Gray JJ. Rapid calculation of protein pK</w:t>
      </w:r>
      <w:r>
        <w:rPr>
          <w:i/>
          <w:sz w:val="22"/>
          <w:vertAlign w:val="subscript"/>
          <w:lang w:val="en-US"/>
        </w:rPr>
        <w:t xml:space="preserve">a </w:t>
      </w:r>
      <w:r>
        <w:rPr>
          <w:sz w:val="22"/>
          <w:lang w:val="en-US"/>
        </w:rPr>
        <w:t xml:space="preserve">values using Rosetta. </w:t>
      </w:r>
      <w:r>
        <w:rPr>
          <w:sz w:val="22"/>
        </w:rPr>
        <w:t>Biophys J.</w:t>
      </w:r>
    </w:p>
    <w:p>
      <w:pPr>
        <w:pStyle w:val="Normal"/>
        <w:spacing w:lineRule="auto" w:line="259" w:before="0" w:after="273"/>
        <w:ind w:left="456" w:right="32" w:hanging="0"/>
        <w:rPr>
          <w:sz w:val="22"/>
        </w:rPr>
      </w:pPr>
      <w:r>
        <w:rPr>
          <w:sz w:val="22"/>
        </w:rPr>
        <w:t>2012;103:587–595.</w:t>
      </w:r>
    </w:p>
    <w:p>
      <w:pPr>
        <w:pStyle w:val="Normal"/>
        <w:numPr>
          <w:ilvl w:val="0"/>
          <w:numId w:val="1"/>
        </w:numPr>
        <w:spacing w:lineRule="auto" w:line="259" w:before="0" w:after="58"/>
        <w:ind w:left="456" w:right="32" w:hanging="360"/>
        <w:rPr>
          <w:sz w:val="22"/>
        </w:rPr>
      </w:pPr>
      <w:r>
        <w:rPr>
          <w:sz w:val="22"/>
        </w:rPr>
        <w:t>Simonson T, Gaillard T, Mignon D, Schmidt am Busch M, Lopes A, Amara N, et al.</w:t>
      </w:r>
    </w:p>
    <w:p>
      <w:pPr>
        <w:pStyle w:val="Normal"/>
        <w:spacing w:lineRule="auto" w:line="312" w:before="0" w:after="212"/>
        <w:ind w:left="456" w:right="32" w:hanging="0"/>
        <w:rPr>
          <w:sz w:val="22"/>
        </w:rPr>
      </w:pPr>
      <w:r>
        <w:rPr>
          <w:sz w:val="22"/>
          <w:lang w:val="en-US"/>
        </w:rPr>
        <w:t xml:space="preserve">Computational protein design: the Proteus software and selected applications. </w:t>
      </w:r>
      <w:r>
        <w:rPr>
          <w:sz w:val="22"/>
        </w:rPr>
        <w:t>J Comput Chem. 2013;34:2472–2484.</w:t>
      </w:r>
    </w:p>
    <w:p>
      <w:pPr>
        <w:pStyle w:val="Normal"/>
        <w:numPr>
          <w:ilvl w:val="0"/>
          <w:numId w:val="1"/>
        </w:numPr>
        <w:spacing w:lineRule="auto" w:line="312" w:before="0" w:after="212"/>
        <w:ind w:left="456" w:right="32" w:hanging="360"/>
        <w:rPr>
          <w:sz w:val="22"/>
        </w:rPr>
      </w:pPr>
      <w:r>
        <w:rPr>
          <w:sz w:val="22"/>
          <w:lang w:val="en-US"/>
        </w:rPr>
        <w:t xml:space="preserve">Druart K, Bigot J, Audit E, Simonson T. A hybrid Monte Carlo method for multibackbone protein design. </w:t>
      </w:r>
      <w:r>
        <w:rPr>
          <w:sz w:val="22"/>
        </w:rPr>
        <w:t>J Chem Theory Comput. 2017;in press:0000.</w:t>
      </w:r>
    </w:p>
    <w:p>
      <w:pPr>
        <w:pStyle w:val="Normal"/>
        <w:numPr>
          <w:ilvl w:val="0"/>
          <w:numId w:val="1"/>
        </w:numPr>
        <w:spacing w:lineRule="auto" w:line="312" w:before="0" w:after="212"/>
        <w:ind w:left="456" w:right="32" w:hanging="360"/>
        <w:rPr>
          <w:sz w:val="22"/>
        </w:rPr>
      </w:pPr>
      <w:r>
        <w:rPr>
          <w:sz w:val="22"/>
          <w:lang w:val="en-US"/>
        </w:rPr>
        <w:t xml:space="preserve">Archontis G, Simonson T. A residue-pairwise Generalized Born scheme suitable for protein design calculations. </w:t>
      </w:r>
      <w:r>
        <w:rPr>
          <w:sz w:val="22"/>
        </w:rPr>
        <w:t>J Phys Chem B. 2005;109:22667–22673.</w:t>
      </w:r>
    </w:p>
    <w:sectPr>
      <w:footerReference w:type="default" r:id="rId4"/>
      <w:type w:val="nextPage"/>
      <w:pgSz w:w="12240" w:h="15840"/>
      <w:pgMar w:left="1440" w:right="1683" w:header="0" w:top="1922" w:footer="1368" w:bottom="19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mbria">
    <w:charset w:val="01"/>
    <w:family w:val="swiss"/>
    <w:pitch w:val="variable"/>
  </w:font>
  <w:font w:name="Liberation Sans">
    <w:altName w:val="Arial"/>
    <w:charset w:val="01"/>
    <w:family w:val="swiss"/>
    <w:pitch w:val="variable"/>
  </w:font>
  <w:font w:name="INFCTQ+CMR12">
    <w:charset w:val="01"/>
    <w:family w:val="roman"/>
    <w:pitch w:val="variable"/>
  </w:font>
  <w:font w:name="PIAGHJ+CMMI8">
    <w:charset w:val="01"/>
    <w:family w:val="roman"/>
    <w:pitch w:val="variable"/>
  </w:font>
  <w:font w:name="SODPIK+CMTI12">
    <w:charset w:val="01"/>
    <w:family w:val="roman"/>
    <w:pitch w:val="variable"/>
  </w:font>
  <w:font w:name="YHUMFY+CMMI12">
    <w:charset w:val="01"/>
    <w:family w:val="roman"/>
    <w:pitch w:val="variable"/>
  </w:font>
  <w:font w:name="YKEYRQ+CMBX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59" w:before="0" w:after="160"/>
      <w:ind w:left="0" w:right="0" w:hanging="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6" w:hanging="360"/>
      </w:pPr>
      <w:rPr>
        <w:color w:val="000000"/>
        <w:dstrike w:val="false"/>
        <w:strike w:val="false"/>
        <w:vertAlign w:val="baseline"/>
        <w:position w:val="0"/>
        <w:sz w:val="22"/>
        <w:sz w:val="22"/>
        <w:i w:val="false"/>
        <w:u w:val="none" w:color="000000"/>
        <w:b w:val="false"/>
        <w:shd w:fill="FFFFFF" w:val="clear"/>
        <w:szCs w:val="22"/>
      </w:rPr>
    </w:lvl>
    <w:lvl w:ilvl="1">
      <w:start w:val="1"/>
      <w:numFmt w:val="lowerLetter"/>
      <w:lvlText w:val="%2"/>
      <w:lvlJc w:val="left"/>
      <w:pPr>
        <w:ind w:left="1094" w:hanging="360"/>
      </w:pPr>
      <w:rPr>
        <w:color w:val="000000"/>
        <w:dstrike w:val="false"/>
        <w:strike w:val="false"/>
        <w:vertAlign w:val="baseline"/>
        <w:position w:val="0"/>
        <w:sz w:val="22"/>
        <w:sz w:val="22"/>
        <w:i w:val="false"/>
        <w:u w:val="none" w:color="000000"/>
        <w:b w:val="false"/>
        <w:shd w:fill="FFFFFF" w:val="clear"/>
        <w:szCs w:val="22"/>
      </w:rPr>
    </w:lvl>
    <w:lvl w:ilvl="2">
      <w:start w:val="1"/>
      <w:numFmt w:val="lowerRoman"/>
      <w:lvlText w:val="%3"/>
      <w:lvlJc w:val="left"/>
      <w:pPr>
        <w:ind w:left="1814" w:hanging="360"/>
      </w:pPr>
      <w:rPr>
        <w:color w:val="000000"/>
        <w:dstrike w:val="false"/>
        <w:strike w:val="false"/>
        <w:vertAlign w:val="baseline"/>
        <w:position w:val="0"/>
        <w:sz w:val="22"/>
        <w:sz w:val="22"/>
        <w:i w:val="false"/>
        <w:u w:val="none" w:color="000000"/>
        <w:b w:val="false"/>
        <w:shd w:fill="FFFFFF" w:val="clear"/>
        <w:szCs w:val="22"/>
      </w:rPr>
    </w:lvl>
    <w:lvl w:ilvl="3">
      <w:start w:val="1"/>
      <w:numFmt w:val="decimal"/>
      <w:lvlText w:val="%4"/>
      <w:lvlJc w:val="left"/>
      <w:pPr>
        <w:ind w:left="2534" w:hanging="360"/>
      </w:pPr>
      <w:rPr>
        <w:color w:val="000000"/>
        <w:dstrike w:val="false"/>
        <w:strike w:val="false"/>
        <w:vertAlign w:val="baseline"/>
        <w:position w:val="0"/>
        <w:sz w:val="22"/>
        <w:sz w:val="22"/>
        <w:i w:val="false"/>
        <w:u w:val="none" w:color="000000"/>
        <w:b w:val="false"/>
        <w:shd w:fill="FFFFFF" w:val="clear"/>
        <w:szCs w:val="22"/>
      </w:rPr>
    </w:lvl>
    <w:lvl w:ilvl="4">
      <w:start w:val="1"/>
      <w:numFmt w:val="lowerLetter"/>
      <w:lvlText w:val="%5"/>
      <w:lvlJc w:val="left"/>
      <w:pPr>
        <w:ind w:left="3254" w:hanging="360"/>
      </w:pPr>
      <w:rPr>
        <w:color w:val="000000"/>
        <w:dstrike w:val="false"/>
        <w:strike w:val="false"/>
        <w:vertAlign w:val="baseline"/>
        <w:position w:val="0"/>
        <w:sz w:val="22"/>
        <w:sz w:val="22"/>
        <w:i w:val="false"/>
        <w:u w:val="none" w:color="000000"/>
        <w:b w:val="false"/>
        <w:shd w:fill="FFFFFF" w:val="clear"/>
        <w:szCs w:val="22"/>
      </w:rPr>
    </w:lvl>
    <w:lvl w:ilvl="5">
      <w:start w:val="1"/>
      <w:numFmt w:val="lowerRoman"/>
      <w:lvlText w:val="%6"/>
      <w:lvlJc w:val="left"/>
      <w:pPr>
        <w:ind w:left="3974" w:hanging="360"/>
      </w:pPr>
      <w:rPr>
        <w:color w:val="000000"/>
        <w:dstrike w:val="false"/>
        <w:strike w:val="false"/>
        <w:vertAlign w:val="baseline"/>
        <w:position w:val="0"/>
        <w:sz w:val="22"/>
        <w:sz w:val="22"/>
        <w:i w:val="false"/>
        <w:u w:val="none" w:color="000000"/>
        <w:b w:val="false"/>
        <w:shd w:fill="FFFFFF" w:val="clear"/>
        <w:szCs w:val="22"/>
      </w:rPr>
    </w:lvl>
    <w:lvl w:ilvl="6">
      <w:start w:val="1"/>
      <w:numFmt w:val="decimal"/>
      <w:lvlText w:val="%7"/>
      <w:lvlJc w:val="left"/>
      <w:pPr>
        <w:ind w:left="4694" w:hanging="360"/>
      </w:pPr>
      <w:rPr>
        <w:color w:val="000000"/>
        <w:dstrike w:val="false"/>
        <w:strike w:val="false"/>
        <w:vertAlign w:val="baseline"/>
        <w:position w:val="0"/>
        <w:sz w:val="22"/>
        <w:sz w:val="22"/>
        <w:i w:val="false"/>
        <w:u w:val="none" w:color="000000"/>
        <w:b w:val="false"/>
        <w:shd w:fill="FFFFFF" w:val="clear"/>
        <w:szCs w:val="22"/>
      </w:rPr>
    </w:lvl>
    <w:lvl w:ilvl="7">
      <w:start w:val="1"/>
      <w:numFmt w:val="lowerLetter"/>
      <w:lvlText w:val="%8"/>
      <w:lvlJc w:val="left"/>
      <w:pPr>
        <w:ind w:left="5414" w:hanging="360"/>
      </w:pPr>
      <w:rPr>
        <w:color w:val="000000"/>
        <w:dstrike w:val="false"/>
        <w:strike w:val="false"/>
        <w:vertAlign w:val="baseline"/>
        <w:position w:val="0"/>
        <w:sz w:val="22"/>
        <w:sz w:val="22"/>
        <w:i w:val="false"/>
        <w:u w:val="none" w:color="000000"/>
        <w:b w:val="false"/>
        <w:shd w:fill="FFFFFF" w:val="clear"/>
        <w:szCs w:val="22"/>
      </w:rPr>
    </w:lvl>
    <w:lvl w:ilvl="8">
      <w:start w:val="1"/>
      <w:numFmt w:val="lowerRoman"/>
      <w:lvlText w:val="%9"/>
      <w:lvlJc w:val="left"/>
      <w:pPr>
        <w:ind w:left="6134" w:hanging="360"/>
      </w:pPr>
      <w:rPr>
        <w:color w:val="000000"/>
        <w:dstrike w:val="false"/>
        <w:strike w:val="false"/>
        <w:vertAlign w:val="baseline"/>
        <w:position w:val="0"/>
        <w:sz w:val="22"/>
        <w:sz w:val="22"/>
        <w:i w:val="false"/>
        <w:u w:val="none" w:color="000000"/>
        <w:b w:val="false"/>
        <w:shd w:fill="FFFFFF" w:val="clear"/>
        <w:szCs w:val="22"/>
      </w:rPr>
    </w:lvl>
  </w:abstractNum>
  <w:abstractNum w:abstractNumId="2">
    <w:lvl w:ilvl="0">
      <w:start w:val="1"/>
      <w:numFmt w:val="decimal"/>
      <w:lvlText w:val=""/>
      <w:lvlJc w:val="left"/>
      <w:pPr>
        <w:ind w:left="0" w:hanging="360"/>
      </w:pPr>
      <w:rPr>
        <w:color w:val="000000"/>
        <w:dstrike w:val="false"/>
        <w:strike w:val="false"/>
        <w:vertAlign w:val="baseline"/>
        <w:position w:val="0"/>
        <w:sz w:val="34"/>
        <w:sz w:val="34"/>
        <w:i w:val="false"/>
        <w:u w:val="none" w:color="000000"/>
        <w:b/>
        <w:shd w:fill="FFFFFF" w:val="clear"/>
        <w:szCs w:val="34"/>
        <w:bCs/>
      </w:rPr>
    </w:lvl>
    <w:lvl w:ilvl="1">
      <w:start w:val="1"/>
      <w:numFmt w:val="decimal"/>
      <w:lvlText w:val="%1.%2"/>
      <w:lvlJc w:val="left"/>
      <w:pPr>
        <w:ind w:left="0" w:hanging="360"/>
      </w:pPr>
      <w:rPr>
        <w:color w:val="000000"/>
        <w:dstrike w:val="false"/>
        <w:strike w:val="false"/>
        <w:vertAlign w:val="baseline"/>
        <w:position w:val="0"/>
        <w:sz w:val="29"/>
        <w:sz w:val="29"/>
        <w:i w:val="false"/>
        <w:u w:val="none" w:color="000000"/>
        <w:b/>
        <w:shd w:fill="FFFFFF" w:val="clear"/>
        <w:szCs w:val="29"/>
        <w:bCs/>
      </w:rPr>
    </w:lvl>
    <w:lvl w:ilvl="2">
      <w:start w:val="1"/>
      <w:numFmt w:val="lowerRoman"/>
      <w:lvlText w:val="%3"/>
      <w:lvlJc w:val="left"/>
      <w:pPr>
        <w:ind w:left="1080" w:hanging="360"/>
      </w:pPr>
      <w:rPr>
        <w:color w:val="000000"/>
        <w:dstrike w:val="false"/>
        <w:strike w:val="false"/>
        <w:vertAlign w:val="baseline"/>
        <w:position w:val="0"/>
        <w:sz w:val="29"/>
        <w:sz w:val="29"/>
        <w:i w:val="false"/>
        <w:u w:val="none" w:color="000000"/>
        <w:b/>
        <w:shd w:fill="FFFFFF" w:val="clear"/>
        <w:szCs w:val="29"/>
        <w:bCs/>
      </w:rPr>
    </w:lvl>
    <w:lvl w:ilvl="3">
      <w:start w:val="1"/>
      <w:numFmt w:val="decimal"/>
      <w:lvlText w:val="%4"/>
      <w:lvlJc w:val="left"/>
      <w:pPr>
        <w:ind w:left="1800" w:hanging="360"/>
      </w:pPr>
      <w:rPr>
        <w:color w:val="000000"/>
        <w:dstrike w:val="false"/>
        <w:strike w:val="false"/>
        <w:vertAlign w:val="baseline"/>
        <w:position w:val="0"/>
        <w:sz w:val="29"/>
        <w:sz w:val="29"/>
        <w:i w:val="false"/>
        <w:u w:val="none" w:color="000000"/>
        <w:b/>
        <w:shd w:fill="FFFFFF" w:val="clear"/>
        <w:szCs w:val="29"/>
        <w:bCs/>
      </w:rPr>
    </w:lvl>
    <w:lvl w:ilvl="4">
      <w:start w:val="1"/>
      <w:numFmt w:val="lowerLetter"/>
      <w:lvlText w:val="%5"/>
      <w:lvlJc w:val="left"/>
      <w:pPr>
        <w:ind w:left="2520" w:hanging="360"/>
      </w:pPr>
      <w:rPr>
        <w:color w:val="000000"/>
        <w:dstrike w:val="false"/>
        <w:strike w:val="false"/>
        <w:vertAlign w:val="baseline"/>
        <w:position w:val="0"/>
        <w:sz w:val="29"/>
        <w:sz w:val="29"/>
        <w:i w:val="false"/>
        <w:u w:val="none" w:color="000000"/>
        <w:b/>
        <w:shd w:fill="FFFFFF" w:val="clear"/>
        <w:szCs w:val="29"/>
        <w:bCs/>
      </w:rPr>
    </w:lvl>
    <w:lvl w:ilvl="5">
      <w:start w:val="1"/>
      <w:numFmt w:val="lowerRoman"/>
      <w:lvlText w:val="%6"/>
      <w:lvlJc w:val="left"/>
      <w:pPr>
        <w:ind w:left="3240" w:hanging="360"/>
      </w:pPr>
      <w:rPr>
        <w:color w:val="000000"/>
        <w:dstrike w:val="false"/>
        <w:strike w:val="false"/>
        <w:vertAlign w:val="baseline"/>
        <w:position w:val="0"/>
        <w:sz w:val="29"/>
        <w:sz w:val="29"/>
        <w:i w:val="false"/>
        <w:u w:val="none" w:color="000000"/>
        <w:b/>
        <w:shd w:fill="FFFFFF" w:val="clear"/>
        <w:szCs w:val="29"/>
        <w:bCs/>
      </w:rPr>
    </w:lvl>
    <w:lvl w:ilvl="6">
      <w:start w:val="1"/>
      <w:numFmt w:val="decimal"/>
      <w:lvlText w:val="%7"/>
      <w:lvlJc w:val="left"/>
      <w:pPr>
        <w:ind w:left="3960" w:hanging="360"/>
      </w:pPr>
      <w:rPr>
        <w:color w:val="000000"/>
        <w:dstrike w:val="false"/>
        <w:strike w:val="false"/>
        <w:vertAlign w:val="baseline"/>
        <w:position w:val="0"/>
        <w:sz w:val="29"/>
        <w:sz w:val="29"/>
        <w:i w:val="false"/>
        <w:u w:val="none" w:color="000000"/>
        <w:b/>
        <w:shd w:fill="FFFFFF" w:val="clear"/>
        <w:szCs w:val="29"/>
        <w:bCs/>
      </w:rPr>
    </w:lvl>
    <w:lvl w:ilvl="7">
      <w:start w:val="1"/>
      <w:numFmt w:val="lowerLetter"/>
      <w:lvlText w:val="%8"/>
      <w:lvlJc w:val="left"/>
      <w:pPr>
        <w:ind w:left="4680" w:hanging="360"/>
      </w:pPr>
      <w:rPr>
        <w:color w:val="000000"/>
        <w:dstrike w:val="false"/>
        <w:strike w:val="false"/>
        <w:vertAlign w:val="baseline"/>
        <w:position w:val="0"/>
        <w:sz w:val="29"/>
        <w:sz w:val="29"/>
        <w:i w:val="false"/>
        <w:u w:val="none" w:color="000000"/>
        <w:b/>
        <w:shd w:fill="FFFFFF" w:val="clear"/>
        <w:szCs w:val="29"/>
        <w:bCs/>
      </w:rPr>
    </w:lvl>
    <w:lvl w:ilvl="8">
      <w:start w:val="1"/>
      <w:numFmt w:val="lowerRoman"/>
      <w:lvlText w:val="%9"/>
      <w:lvlJc w:val="left"/>
      <w:pPr>
        <w:ind w:left="5400" w:hanging="360"/>
      </w:pPr>
      <w:rPr>
        <w:color w:val="000000"/>
        <w:dstrike w:val="false"/>
        <w:strike w:val="false"/>
        <w:vertAlign w:val="baseline"/>
        <w:position w:val="0"/>
        <w:sz w:val="29"/>
        <w:sz w:val="29"/>
        <w:i w:val="false"/>
        <w:u w:val="none" w:color="000000"/>
        <w:b/>
        <w:shd w:fill="FFFFFF" w:val="clear"/>
        <w:szCs w:val="29"/>
        <w:bC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fr-FR" w:eastAsia="fr-FR"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302" w:before="0" w:after="4"/>
      <w:ind w:left="10" w:right="47" w:hanging="10"/>
      <w:jc w:val="both"/>
    </w:pPr>
    <w:rPr>
      <w:rFonts w:ascii="Cambria" w:hAnsi="Cambria" w:eastAsia="Cambria" w:cs="Cambria"/>
      <w:color w:val="000000"/>
      <w:sz w:val="24"/>
      <w:szCs w:val="22"/>
      <w:lang w:val="fr-FR" w:eastAsia="fr-FR" w:bidi="ar-SA"/>
    </w:rPr>
  </w:style>
  <w:style w:type="paragraph" w:styleId="Heading1">
    <w:name w:val="Heading 1"/>
    <w:uiPriority w:val="9"/>
    <w:qFormat/>
    <w:unhideWhenUsed/>
    <w:link w:val="Titre1Car"/>
    <w:basedOn w:val="Heading"/>
    <w:next w:val="Normal"/>
    <w:pPr>
      <w:keepNext/>
      <w:keepLines/>
      <w:widowControl/>
      <w:bidi w:val="0"/>
      <w:spacing w:lineRule="auto" w:line="264" w:before="240" w:after="271"/>
      <w:ind w:left="10" w:right="46" w:hanging="10"/>
      <w:jc w:val="left"/>
      <w:outlineLvl w:val="0"/>
    </w:pPr>
    <w:rPr>
      <w:rFonts w:ascii="Cambria" w:hAnsi="Cambria" w:eastAsia="Cambria" w:cs="Cambria"/>
      <w:b/>
      <w:color w:val="000000"/>
      <w:sz w:val="34"/>
    </w:rPr>
  </w:style>
  <w:style w:type="paragraph" w:styleId="Heading2">
    <w:name w:val="Heading 2"/>
    <w:uiPriority w:val="9"/>
    <w:qFormat/>
    <w:unhideWhenUsed/>
    <w:link w:val="Titre2Car"/>
    <w:basedOn w:val="Heading"/>
    <w:next w:val="Normal"/>
    <w:pPr>
      <w:keepNext/>
      <w:keepLines/>
      <w:widowControl/>
      <w:bidi w:val="0"/>
      <w:spacing w:before="240" w:after="149"/>
      <w:ind w:left="10" w:right="47" w:hanging="10"/>
      <w:jc w:val="left"/>
      <w:outlineLvl w:val="1"/>
    </w:pPr>
    <w:rPr>
      <w:rFonts w:ascii="Cambria" w:hAnsi="Cambria" w:eastAsia="Cambria" w:cs="Cambria"/>
      <w:b/>
      <w:color w:val="000000"/>
      <w:sz w:val="29"/>
    </w:rPr>
  </w:style>
  <w:style w:type="character" w:styleId="DefaultParagraphFont" w:default="1">
    <w:name w:val="Default Paragraph Font"/>
    <w:uiPriority w:val="1"/>
    <w:semiHidden/>
    <w:unhideWhenUsed/>
    <w:rPr/>
  </w:style>
  <w:style w:type="character" w:styleId="Titre2Car" w:customStyle="1">
    <w:name w:val="Titre 2 Car"/>
    <w:link w:val="Titre2"/>
    <w:rPr>
      <w:rFonts w:ascii="Cambria" w:hAnsi="Cambria" w:eastAsia="Cambria" w:cs="Cambria"/>
      <w:b/>
      <w:color w:val="000000"/>
      <w:sz w:val="29"/>
    </w:rPr>
  </w:style>
  <w:style w:type="character" w:styleId="Titre1Car" w:customStyle="1">
    <w:name w:val="Titre 1 Car"/>
    <w:link w:val="Titre1"/>
    <w:rPr>
      <w:rFonts w:ascii="Cambria" w:hAnsi="Cambria" w:eastAsia="Cambria" w:cs="Cambria"/>
      <w:b/>
      <w:color w:val="000000"/>
      <w:sz w:val="34"/>
    </w:rPr>
  </w:style>
  <w:style w:type="character" w:styleId="InternetLink">
    <w:name w:val="Internet Link"/>
    <w:uiPriority w:val="99"/>
    <w:unhideWhenUsed/>
    <w:rsid w:val="00270b66"/>
    <w:basedOn w:val="DefaultParagraphFont"/>
    <w:rPr>
      <w:color w:val="0563C1"/>
      <w:u w:val="single"/>
      <w:lang w:val="zxx" w:eastAsia="zxx" w:bidi="zxx"/>
    </w:rPr>
  </w:style>
  <w:style w:type="character" w:styleId="PlaceholderText">
    <w:name w:val="Placeholder Text"/>
    <w:uiPriority w:val="99"/>
    <w:semiHidden/>
    <w:rsid w:val="007959a9"/>
    <w:basedOn w:val="DefaultParagraphFont"/>
    <w:rPr>
      <w:color w:val="808080"/>
    </w:rPr>
  </w:style>
  <w:style w:type="character" w:styleId="ListLabel1">
    <w:name w:val="ListLabel 1"/>
    <w:rPr>
      <w:rFonts w:eastAsia="Cambria" w:cs="Cambria"/>
      <w:i w:val="false"/>
      <w:color w:val="000000"/>
      <w:position w:val="0"/>
      <w:sz w:val="22"/>
      <w:sz w:val="22"/>
      <w:szCs w:val="22"/>
      <w:shd w:fill="FFFFFF" w:val="clear"/>
      <w:vertAlign w:val="baseline"/>
    </w:rPr>
  </w:style>
  <w:style w:type="character" w:styleId="ListLabel2">
    <w:name w:val="ListLabel 2"/>
    <w:rPr>
      <w:rFonts w:eastAsia="Times New Roman" w:cs="Times New Roman"/>
      <w:i w:val="false"/>
      <w:color w:val="000000"/>
      <w:position w:val="0"/>
      <w:sz w:val="40"/>
      <w:sz w:val="40"/>
      <w:szCs w:val="40"/>
      <w:shd w:fill="FFFFFF" w:val="clear"/>
      <w:vertAlign w:val="baseline"/>
    </w:rPr>
  </w:style>
  <w:style w:type="character" w:styleId="ListLabel3">
    <w:name w:val="ListLabel 3"/>
    <w:rPr>
      <w:rFonts w:eastAsia="Cambria" w:cs="Cambria"/>
      <w:i w:val="false"/>
      <w:color w:val="000000"/>
      <w:position w:val="0"/>
      <w:sz w:val="34"/>
      <w:sz w:val="34"/>
      <w:szCs w:val="34"/>
      <w:shd w:fill="FFFFFF" w:val="clear"/>
      <w:vertAlign w:val="baseline"/>
    </w:rPr>
  </w:style>
  <w:style w:type="character" w:styleId="ListLabel4">
    <w:name w:val="ListLabel 4"/>
    <w:rPr>
      <w:rFonts w:eastAsia="Cambria" w:cs="Cambria"/>
      <w:i w:val="false"/>
      <w:color w:val="000000"/>
      <w:position w:val="0"/>
      <w:sz w:val="29"/>
      <w:sz w:val="29"/>
      <w:szCs w:val="29"/>
      <w:shd w:fill="FFFFFF" w:val="clear"/>
      <w:vertAlign w:val="baseline"/>
    </w:rPr>
  </w:style>
  <w:style w:type="character" w:styleId="ListLabel5">
    <w:name w:val="ListLabel 5"/>
    <w:rPr>
      <w:i w:val="false"/>
      <w:color w:val="000000"/>
      <w:position w:val="0"/>
      <w:sz w:val="22"/>
      <w:sz w:val="22"/>
      <w:szCs w:val="22"/>
      <w:shd w:fill="FFFFFF" w:val="clear"/>
      <w:vertAlign w:val="baseline"/>
    </w:rPr>
  </w:style>
  <w:style w:type="character" w:styleId="ListLabel6">
    <w:name w:val="ListLabel 6"/>
    <w:rPr>
      <w:i w:val="false"/>
      <w:color w:val="000000"/>
      <w:position w:val="0"/>
      <w:sz w:val="34"/>
      <w:sz w:val="34"/>
      <w:szCs w:val="34"/>
      <w:shd w:fill="FFFFFF" w:val="clear"/>
      <w:vertAlign w:val="baseline"/>
    </w:rPr>
  </w:style>
  <w:style w:type="character" w:styleId="ListLabel7">
    <w:name w:val="ListLabel 7"/>
    <w:rPr>
      <w:i w:val="false"/>
      <w:color w:val="000000"/>
      <w:position w:val="0"/>
      <w:sz w:val="29"/>
      <w:sz w:val="29"/>
      <w:szCs w:val="29"/>
      <w:shd w:fill="FFFFFF" w:val="clear"/>
      <w:vertAlign w:val="baseline"/>
    </w:rPr>
  </w:style>
  <w:style w:type="character" w:styleId="ListLabel8">
    <w:name w:val="ListLabel 8"/>
    <w:rPr>
      <w:i w:val="false"/>
      <w:color w:val="000000"/>
      <w:position w:val="0"/>
      <w:sz w:val="22"/>
      <w:sz w:val="22"/>
      <w:szCs w:val="22"/>
      <w:shd w:fill="FFFFFF" w:val="clear"/>
      <w:vertAlign w:val="baseline"/>
    </w:rPr>
  </w:style>
  <w:style w:type="character" w:styleId="ListLabel9">
    <w:name w:val="ListLabel 9"/>
    <w:rPr>
      <w:i w:val="false"/>
      <w:color w:val="000000"/>
      <w:position w:val="0"/>
      <w:sz w:val="34"/>
      <w:sz w:val="34"/>
      <w:szCs w:val="34"/>
      <w:shd w:fill="FFFFFF" w:val="clear"/>
      <w:vertAlign w:val="baseline"/>
    </w:rPr>
  </w:style>
  <w:style w:type="character" w:styleId="ListLabel10">
    <w:name w:val="ListLabel 10"/>
    <w:rPr>
      <w:i w:val="false"/>
      <w:color w:val="000000"/>
      <w:position w:val="0"/>
      <w:sz w:val="29"/>
      <w:sz w:val="29"/>
      <w:szCs w:val="29"/>
      <w:shd w:fill="FFFFFF" w:val="clear"/>
      <w:vertAlign w:val="baseline"/>
    </w:rPr>
  </w:style>
  <w:style w:type="character" w:styleId="ListLabel11">
    <w:name w:val="ListLabel 11"/>
    <w:rPr>
      <w:b w:val="false"/>
      <w:i w:val="false"/>
      <w:strike w:val="false"/>
      <w:dstrike w:val="false"/>
      <w:color w:val="000000"/>
      <w:position w:val="0"/>
      <w:sz w:val="22"/>
      <w:sz w:val="22"/>
      <w:szCs w:val="22"/>
      <w:u w:val="none" w:color="000000"/>
      <w:shd w:fill="FFFFFF" w:val="clear"/>
      <w:vertAlign w:val="baseline"/>
    </w:rPr>
  </w:style>
  <w:style w:type="character" w:styleId="ListLabel12">
    <w:name w:val="ListLabel 12"/>
    <w:rPr>
      <w:b/>
      <w:bCs/>
      <w:i w:val="false"/>
      <w:strike w:val="false"/>
      <w:dstrike w:val="false"/>
      <w:color w:val="000000"/>
      <w:position w:val="0"/>
      <w:sz w:val="34"/>
      <w:sz w:val="34"/>
      <w:szCs w:val="34"/>
      <w:u w:val="none" w:color="000000"/>
      <w:shd w:fill="FFFFFF" w:val="clear"/>
      <w:vertAlign w:val="baseline"/>
    </w:rPr>
  </w:style>
  <w:style w:type="character" w:styleId="ListLabel13">
    <w:name w:val="ListLabel 13"/>
    <w:rPr>
      <w:b/>
      <w:bCs/>
      <w:i w:val="false"/>
      <w:strike w:val="false"/>
      <w:dstrike w:val="false"/>
      <w:color w:val="000000"/>
      <w:position w:val="0"/>
      <w:sz w:val="29"/>
      <w:sz w:val="29"/>
      <w:szCs w:val="29"/>
      <w:u w:val="none" w:color="000000"/>
      <w:shd w:fill="FFFFFF" w:val="clear"/>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customStyle="1" w:styleId="TableGrid">
    <w:name w:val="TableGrid"/>
    <w:pPr>
      <w:spacing w:line="240" w:after="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omas.simonson@polytechnique.fr" TargetMode="External"/><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23D5F-FE6D-4D51-B56D-BB88491B7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2016-11-02T15:13:00Z</dcterms:created>
  <dc:creator>Nico</dc:creator>
  <dc:language>en-US</dc:language>
  <cp:lastModifiedBy>Nico</cp:lastModifiedBy>
  <dcterms:modified xsi:type="dcterms:W3CDTF">2016-11-02T17:35:00Z</dcterms:modified>
  <cp:revision>24</cp:revision>
</cp:coreProperties>
</file>